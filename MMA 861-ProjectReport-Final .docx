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4B99F" w14:textId="77777777" w:rsidR="00C57E32" w:rsidRPr="00BC0E5D" w:rsidRDefault="00C57E32" w:rsidP="00C57E32">
      <w:pPr>
        <w:rPr>
          <w:rFonts w:ascii="Tahoma" w:hAnsi="Tahoma" w:cs="Tahoma"/>
          <w:sz w:val="24"/>
        </w:rPr>
      </w:pPr>
      <w:bookmarkStart w:id="0" w:name="_GoBack"/>
      <w:bookmarkEnd w:id="0"/>
      <w:r>
        <w:rPr>
          <w:rFonts w:ascii="Tahoma" w:hAnsi="Tahoma" w:cs="Tahoma"/>
          <w:noProof/>
          <w:sz w:val="24"/>
          <w:lang w:eastAsia="en-US"/>
        </w:rPr>
        <w:drawing>
          <wp:inline distT="0" distB="0" distL="0" distR="0" wp14:anchorId="1A573410" wp14:editId="1E7519FD">
            <wp:extent cx="5876290" cy="1049655"/>
            <wp:effectExtent l="0" t="0" r="0" b="0"/>
            <wp:docPr id="7" name="Picture 7" descr="C:\Users\jw98\AppData\Local\Microsoft\Windows\Temporary Internet Files\Content.Outlook\D089PRH0\MM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98\AppData\Local\Microsoft\Windows\Temporary Internet Files\Content.Outlook\D089PRH0\MMA 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6290" cy="1049655"/>
                    </a:xfrm>
                    <a:prstGeom prst="rect">
                      <a:avLst/>
                    </a:prstGeom>
                    <a:noFill/>
                    <a:ln>
                      <a:noFill/>
                    </a:ln>
                  </pic:spPr>
                </pic:pic>
              </a:graphicData>
            </a:graphic>
          </wp:inline>
        </w:drawing>
      </w:r>
    </w:p>
    <w:p w14:paraId="2081E620" w14:textId="77777777" w:rsidR="00C57E32" w:rsidRPr="00BC0E5D" w:rsidRDefault="00C57E32" w:rsidP="00C57E32">
      <w:pPr>
        <w:rPr>
          <w:rFonts w:ascii="Tahoma" w:hAnsi="Tahoma" w:cs="Tahoma"/>
          <w:sz w:val="24"/>
        </w:rPr>
      </w:pPr>
    </w:p>
    <w:p w14:paraId="3266198A" w14:textId="77777777" w:rsidR="00C57E32" w:rsidRPr="00BC0E5D" w:rsidRDefault="00C57E32" w:rsidP="00C57E32">
      <w:pPr>
        <w:rPr>
          <w:rFonts w:ascii="Tahoma" w:hAnsi="Tahoma" w:cs="Tahoma"/>
          <w:sz w:val="24"/>
        </w:rPr>
      </w:pPr>
    </w:p>
    <w:p w14:paraId="11EE9AA7" w14:textId="77777777" w:rsidR="00C57E32" w:rsidRDefault="00C57E32" w:rsidP="00EB28D6">
      <w:pPr>
        <w:rPr>
          <w:rFonts w:ascii="Tahoma" w:hAnsi="Tahoma" w:cs="Tahoma"/>
          <w:b/>
          <w:sz w:val="24"/>
        </w:rPr>
      </w:pPr>
    </w:p>
    <w:p w14:paraId="09AFB224" w14:textId="296AA7C5" w:rsidR="00C57E32" w:rsidRPr="00BC0E5D" w:rsidRDefault="00C57E32" w:rsidP="00C57E32">
      <w:pPr>
        <w:jc w:val="center"/>
        <w:rPr>
          <w:rFonts w:ascii="Tahoma" w:hAnsi="Tahoma" w:cs="Tahoma"/>
          <w:b/>
          <w:sz w:val="24"/>
        </w:rPr>
      </w:pPr>
      <w:r w:rsidRPr="00C57E32">
        <w:rPr>
          <w:rFonts w:ascii="Tahoma" w:hAnsi="Tahoma" w:cs="Tahoma"/>
          <w:b/>
          <w:sz w:val="24"/>
        </w:rPr>
        <w:t xml:space="preserve">MMA </w:t>
      </w:r>
      <w:r w:rsidR="006C1F5D">
        <w:rPr>
          <w:rFonts w:ascii="Tahoma" w:hAnsi="Tahoma" w:cs="Tahoma"/>
          <w:b/>
          <w:sz w:val="24"/>
        </w:rPr>
        <w:t>86</w:t>
      </w:r>
      <w:r w:rsidR="00F778A9">
        <w:rPr>
          <w:rFonts w:ascii="Tahoma" w:hAnsi="Tahoma" w:cs="Tahoma"/>
          <w:b/>
          <w:sz w:val="24"/>
        </w:rPr>
        <w:t>1</w:t>
      </w:r>
    </w:p>
    <w:p w14:paraId="3ACBF5F8" w14:textId="7435CC65" w:rsidR="00F778A9" w:rsidRDefault="00F778A9" w:rsidP="00C57E32">
      <w:pPr>
        <w:jc w:val="center"/>
        <w:rPr>
          <w:rFonts w:ascii="Tahoma" w:hAnsi="Tahoma" w:cs="Tahoma"/>
          <w:b/>
          <w:sz w:val="24"/>
        </w:rPr>
      </w:pPr>
      <w:r w:rsidRPr="00F778A9">
        <w:rPr>
          <w:rFonts w:ascii="Tahoma" w:hAnsi="Tahoma" w:cs="Tahoma"/>
          <w:b/>
          <w:sz w:val="24"/>
        </w:rPr>
        <w:t>Analytical Decision Making</w:t>
      </w:r>
    </w:p>
    <w:p w14:paraId="41761E2E" w14:textId="5D6861FC" w:rsidR="00C57E32" w:rsidRPr="00BC0E5D" w:rsidRDefault="00C57E32" w:rsidP="00C57E32">
      <w:pPr>
        <w:jc w:val="center"/>
        <w:rPr>
          <w:rFonts w:ascii="Tahoma" w:hAnsi="Tahoma" w:cs="Tahoma"/>
          <w:b/>
          <w:sz w:val="24"/>
        </w:rPr>
      </w:pPr>
      <w:r>
        <w:rPr>
          <w:rFonts w:ascii="Tahoma" w:hAnsi="Tahoma" w:cs="Tahoma"/>
          <w:b/>
          <w:sz w:val="24"/>
        </w:rPr>
        <w:t xml:space="preserve">Professor </w:t>
      </w:r>
      <w:proofErr w:type="spellStart"/>
      <w:r w:rsidR="00827F48" w:rsidRPr="00827F48">
        <w:rPr>
          <w:rFonts w:ascii="Tahoma" w:hAnsi="Tahoma" w:cs="Tahoma"/>
          <w:b/>
          <w:sz w:val="24"/>
        </w:rPr>
        <w:t>Sumit</w:t>
      </w:r>
      <w:proofErr w:type="spellEnd"/>
      <w:r w:rsidR="00827F48" w:rsidRPr="00827F48">
        <w:rPr>
          <w:rFonts w:ascii="Tahoma" w:hAnsi="Tahoma" w:cs="Tahoma"/>
          <w:b/>
          <w:sz w:val="24"/>
        </w:rPr>
        <w:t xml:space="preserve"> </w:t>
      </w:r>
      <w:proofErr w:type="spellStart"/>
      <w:r w:rsidR="00827F48" w:rsidRPr="00827F48">
        <w:rPr>
          <w:rFonts w:ascii="Tahoma" w:hAnsi="Tahoma" w:cs="Tahoma"/>
          <w:b/>
          <w:sz w:val="24"/>
        </w:rPr>
        <w:t>Kunnumkal</w:t>
      </w:r>
      <w:proofErr w:type="spellEnd"/>
    </w:p>
    <w:p w14:paraId="6B70908B" w14:textId="77777777" w:rsidR="00C57E32" w:rsidRPr="00BC0E5D" w:rsidRDefault="00C57E32" w:rsidP="00C57E32">
      <w:pPr>
        <w:rPr>
          <w:rFonts w:ascii="Tahoma" w:hAnsi="Tahoma" w:cs="Tahoma"/>
          <w:b/>
          <w:sz w:val="24"/>
        </w:rPr>
      </w:pPr>
    </w:p>
    <w:p w14:paraId="5866096C" w14:textId="77777777" w:rsidR="00C57E32" w:rsidRPr="00BC0E5D" w:rsidRDefault="00C57E32" w:rsidP="00C57E32">
      <w:pPr>
        <w:jc w:val="center"/>
        <w:rPr>
          <w:rFonts w:ascii="Tahoma" w:hAnsi="Tahoma" w:cs="Tahoma"/>
          <w:b/>
          <w:sz w:val="24"/>
        </w:rPr>
      </w:pPr>
    </w:p>
    <w:p w14:paraId="5D8467D9" w14:textId="61C9F94E" w:rsidR="00C57E32" w:rsidRPr="00BC0E5D" w:rsidRDefault="004935D1" w:rsidP="00C57E32">
      <w:pPr>
        <w:jc w:val="center"/>
        <w:rPr>
          <w:rFonts w:ascii="Tahoma" w:hAnsi="Tahoma" w:cs="Tahoma"/>
          <w:b/>
          <w:sz w:val="24"/>
        </w:rPr>
      </w:pPr>
      <w:r>
        <w:rPr>
          <w:rFonts w:ascii="Tahoma" w:hAnsi="Tahoma" w:cs="Tahoma"/>
          <w:b/>
          <w:sz w:val="24"/>
        </w:rPr>
        <w:t>Team Project</w:t>
      </w:r>
    </w:p>
    <w:p w14:paraId="3B90D416" w14:textId="702F8F75" w:rsidR="00C57E32" w:rsidRPr="00BC0E5D" w:rsidRDefault="00D1134F" w:rsidP="00C57E32">
      <w:pPr>
        <w:jc w:val="center"/>
        <w:rPr>
          <w:rFonts w:ascii="Tahoma" w:hAnsi="Tahoma" w:cs="Tahoma"/>
          <w:b/>
          <w:sz w:val="24"/>
        </w:rPr>
      </w:pPr>
      <w:r>
        <w:rPr>
          <w:rFonts w:ascii="Tahoma" w:hAnsi="Tahoma" w:cs="Tahoma"/>
          <w:b/>
          <w:sz w:val="24"/>
        </w:rPr>
        <w:t>August</w:t>
      </w:r>
      <w:r w:rsidR="00C57E32">
        <w:rPr>
          <w:rFonts w:ascii="Tahoma" w:hAnsi="Tahoma" w:cs="Tahoma"/>
          <w:b/>
          <w:sz w:val="24"/>
        </w:rPr>
        <w:t xml:space="preserve"> </w:t>
      </w:r>
      <w:r w:rsidR="00C12207">
        <w:rPr>
          <w:rFonts w:ascii="Tahoma" w:hAnsi="Tahoma" w:cs="Tahoma"/>
          <w:b/>
          <w:sz w:val="24"/>
        </w:rPr>
        <w:t>19</w:t>
      </w:r>
      <w:r w:rsidR="00827F48">
        <w:rPr>
          <w:rFonts w:ascii="Tahoma" w:hAnsi="Tahoma" w:cs="Tahoma"/>
          <w:b/>
          <w:sz w:val="24"/>
          <w:vertAlign w:val="superscript"/>
        </w:rPr>
        <w:t>th</w:t>
      </w:r>
      <w:r w:rsidR="00C57E32">
        <w:rPr>
          <w:rFonts w:ascii="Tahoma" w:hAnsi="Tahoma" w:cs="Tahoma"/>
          <w:b/>
          <w:sz w:val="24"/>
        </w:rPr>
        <w:t>, 2018</w:t>
      </w:r>
    </w:p>
    <w:p w14:paraId="3E252B2E" w14:textId="77777777" w:rsidR="00C57E32" w:rsidRPr="00BC0E5D" w:rsidRDefault="00C57E32" w:rsidP="00C57E32">
      <w:pPr>
        <w:rPr>
          <w:rFonts w:ascii="Tahoma" w:hAnsi="Tahoma" w:cs="Tahoma"/>
          <w:sz w:val="24"/>
        </w:rPr>
      </w:pPr>
    </w:p>
    <w:p w14:paraId="32F65FB9" w14:textId="77777777" w:rsidR="00C57E32" w:rsidRPr="00BC0E5D" w:rsidRDefault="00C57E32" w:rsidP="00C57E32">
      <w:pPr>
        <w:pStyle w:val="Heading2"/>
        <w:rPr>
          <w:rFonts w:ascii="Tahoma" w:hAnsi="Tahoma" w:cs="Tahoma"/>
        </w:rPr>
      </w:pPr>
      <w:r>
        <w:rPr>
          <w:rFonts w:ascii="Tahoma" w:hAnsi="Tahoma" w:cs="Tahoma"/>
        </w:rPr>
        <w:t xml:space="preserve">    </w:t>
      </w:r>
      <w:r w:rsidRPr="00BC0E5D">
        <w:rPr>
          <w:rFonts w:ascii="Tahoma" w:hAnsi="Tahoma" w:cs="Tahoma"/>
        </w:rPr>
        <w:t>Order of files: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0"/>
        <w:gridCol w:w="990"/>
        <w:gridCol w:w="4428"/>
      </w:tblGrid>
      <w:tr w:rsidR="00C57E32" w:rsidRPr="00BC0E5D" w14:paraId="4B72CF83" w14:textId="77777777" w:rsidTr="009C4467">
        <w:trPr>
          <w:jc w:val="center"/>
        </w:trPr>
        <w:tc>
          <w:tcPr>
            <w:tcW w:w="3330" w:type="dxa"/>
          </w:tcPr>
          <w:p w14:paraId="30C31825" w14:textId="77777777" w:rsidR="00C57E32" w:rsidRPr="00BC0E5D" w:rsidRDefault="00C57E32" w:rsidP="009C4467">
            <w:pPr>
              <w:rPr>
                <w:rFonts w:ascii="Tahoma" w:hAnsi="Tahoma" w:cs="Tahoma"/>
                <w:b/>
                <w:sz w:val="24"/>
              </w:rPr>
            </w:pPr>
            <w:r w:rsidRPr="00BC0E5D">
              <w:rPr>
                <w:rFonts w:ascii="Tahoma" w:hAnsi="Tahoma" w:cs="Tahoma"/>
                <w:b/>
                <w:sz w:val="24"/>
              </w:rPr>
              <w:t>Filename</w:t>
            </w:r>
          </w:p>
        </w:tc>
        <w:tc>
          <w:tcPr>
            <w:tcW w:w="990" w:type="dxa"/>
          </w:tcPr>
          <w:p w14:paraId="47821869" w14:textId="77777777" w:rsidR="00C57E32" w:rsidRPr="00BC0E5D" w:rsidRDefault="00C57E32" w:rsidP="009C4467">
            <w:pPr>
              <w:rPr>
                <w:rFonts w:ascii="Tahoma" w:hAnsi="Tahoma" w:cs="Tahoma"/>
                <w:b/>
                <w:sz w:val="24"/>
              </w:rPr>
            </w:pPr>
            <w:r w:rsidRPr="00BC0E5D">
              <w:rPr>
                <w:rFonts w:ascii="Tahoma" w:hAnsi="Tahoma" w:cs="Tahoma"/>
                <w:b/>
                <w:sz w:val="24"/>
              </w:rPr>
              <w:t>Pages</w:t>
            </w:r>
          </w:p>
        </w:tc>
        <w:tc>
          <w:tcPr>
            <w:tcW w:w="4428" w:type="dxa"/>
          </w:tcPr>
          <w:p w14:paraId="64EF4D3B" w14:textId="77777777" w:rsidR="00C57E32" w:rsidRPr="00BC0E5D" w:rsidRDefault="00C57E32" w:rsidP="009C4467">
            <w:pPr>
              <w:rPr>
                <w:rFonts w:ascii="Tahoma" w:hAnsi="Tahoma" w:cs="Tahoma"/>
                <w:b/>
                <w:sz w:val="24"/>
              </w:rPr>
            </w:pPr>
            <w:r w:rsidRPr="00BC0E5D">
              <w:rPr>
                <w:rFonts w:ascii="Tahoma" w:hAnsi="Tahoma" w:cs="Tahoma"/>
                <w:b/>
                <w:sz w:val="24"/>
              </w:rPr>
              <w:t>Comments and/or Instructions</w:t>
            </w:r>
          </w:p>
        </w:tc>
      </w:tr>
      <w:tr w:rsidR="00C57E32" w:rsidRPr="00BC0E5D" w14:paraId="35759A3D" w14:textId="77777777" w:rsidTr="009C4467">
        <w:trPr>
          <w:jc w:val="center"/>
        </w:trPr>
        <w:tc>
          <w:tcPr>
            <w:tcW w:w="3330" w:type="dxa"/>
          </w:tcPr>
          <w:p w14:paraId="7BABB0B0" w14:textId="7846CA50" w:rsidR="00C57E32" w:rsidRDefault="00121A26" w:rsidP="009C4467">
            <w:pPr>
              <w:rPr>
                <w:rFonts w:ascii="Tahoma" w:hAnsi="Tahoma" w:cs="Tahoma"/>
                <w:sz w:val="24"/>
              </w:rPr>
            </w:pPr>
            <w:r>
              <w:rPr>
                <w:rFonts w:ascii="Tahoma" w:hAnsi="Tahoma" w:cs="Tahoma"/>
                <w:sz w:val="24"/>
              </w:rPr>
              <w:t>MMA 861 2019 Assignment 2_Ossington.docx</w:t>
            </w:r>
          </w:p>
          <w:p w14:paraId="0E8FB0D4" w14:textId="4DE595AB" w:rsidR="00121A26" w:rsidRPr="00BC0E5D" w:rsidRDefault="00121A26" w:rsidP="00C12207">
            <w:pPr>
              <w:rPr>
                <w:rFonts w:ascii="Tahoma" w:hAnsi="Tahoma" w:cs="Tahoma"/>
                <w:sz w:val="24"/>
              </w:rPr>
            </w:pPr>
          </w:p>
        </w:tc>
        <w:tc>
          <w:tcPr>
            <w:tcW w:w="990" w:type="dxa"/>
          </w:tcPr>
          <w:p w14:paraId="56585C08" w14:textId="4DCA9FC9" w:rsidR="00C57E32" w:rsidRDefault="0076317E" w:rsidP="009C4467">
            <w:pPr>
              <w:rPr>
                <w:rFonts w:ascii="Tahoma" w:hAnsi="Tahoma" w:cs="Tahoma"/>
                <w:sz w:val="24"/>
              </w:rPr>
            </w:pPr>
            <w:r>
              <w:rPr>
                <w:rFonts w:ascii="Tahoma" w:hAnsi="Tahoma" w:cs="Tahoma"/>
                <w:sz w:val="24"/>
              </w:rPr>
              <w:t>11</w:t>
            </w:r>
          </w:p>
          <w:p w14:paraId="2FC56FA8" w14:textId="77777777" w:rsidR="00121A26" w:rsidRDefault="00121A26" w:rsidP="009C4467">
            <w:pPr>
              <w:rPr>
                <w:rFonts w:ascii="Tahoma" w:hAnsi="Tahoma" w:cs="Tahoma"/>
                <w:sz w:val="24"/>
              </w:rPr>
            </w:pPr>
          </w:p>
          <w:p w14:paraId="397F7F7F" w14:textId="3BB66152" w:rsidR="00121A26" w:rsidRPr="00BC0E5D" w:rsidRDefault="00121A26" w:rsidP="009C4467">
            <w:pPr>
              <w:rPr>
                <w:rFonts w:ascii="Tahoma" w:hAnsi="Tahoma" w:cs="Tahoma"/>
                <w:sz w:val="24"/>
              </w:rPr>
            </w:pPr>
          </w:p>
        </w:tc>
        <w:tc>
          <w:tcPr>
            <w:tcW w:w="4428" w:type="dxa"/>
          </w:tcPr>
          <w:p w14:paraId="7D5D9968" w14:textId="77777777" w:rsidR="00C57E32" w:rsidRDefault="00C57E32" w:rsidP="009C4467">
            <w:pPr>
              <w:rPr>
                <w:rFonts w:ascii="Tahoma" w:hAnsi="Tahoma" w:cs="Tahoma"/>
                <w:sz w:val="24"/>
              </w:rPr>
            </w:pPr>
          </w:p>
          <w:p w14:paraId="63444A5C" w14:textId="77777777" w:rsidR="00121A26" w:rsidRDefault="00121A26" w:rsidP="009C4467">
            <w:pPr>
              <w:rPr>
                <w:rFonts w:ascii="Tahoma" w:hAnsi="Tahoma" w:cs="Tahoma"/>
                <w:sz w:val="24"/>
              </w:rPr>
            </w:pPr>
          </w:p>
          <w:p w14:paraId="6B4AF3BD" w14:textId="0AD3327B" w:rsidR="00121A26" w:rsidRPr="00BC0E5D" w:rsidRDefault="00121A26" w:rsidP="009C4467">
            <w:pPr>
              <w:rPr>
                <w:rFonts w:ascii="Tahoma" w:hAnsi="Tahoma" w:cs="Tahoma"/>
                <w:sz w:val="24"/>
              </w:rPr>
            </w:pPr>
          </w:p>
        </w:tc>
      </w:tr>
    </w:tbl>
    <w:p w14:paraId="7BAAE44F" w14:textId="77777777" w:rsidR="00C57E32" w:rsidRPr="00BC0E5D" w:rsidRDefault="00C57E32" w:rsidP="00C57E32">
      <w:pPr>
        <w:rPr>
          <w:rFonts w:ascii="Tahoma" w:hAnsi="Tahoma" w:cs="Tahoma"/>
          <w:sz w:val="24"/>
        </w:rPr>
      </w:pPr>
    </w:p>
    <w:p w14:paraId="660595D8" w14:textId="77777777" w:rsidR="00C57E32" w:rsidRPr="00BC0E5D" w:rsidRDefault="00C57E32" w:rsidP="00C57E32">
      <w:pPr>
        <w:rPr>
          <w:rFonts w:ascii="Tahoma" w:hAnsi="Tahoma" w:cs="Tahoma"/>
          <w:b/>
          <w:sz w:val="24"/>
        </w:rPr>
      </w:pPr>
      <w:r>
        <w:rPr>
          <w:rFonts w:ascii="Tahoma" w:hAnsi="Tahoma" w:cs="Tahoma"/>
          <w:b/>
          <w:sz w:val="24"/>
        </w:rPr>
        <w:t xml:space="preserve">    </w:t>
      </w:r>
      <w:r w:rsidRPr="00BC0E5D">
        <w:rPr>
          <w:rFonts w:ascii="Tahoma" w:hAnsi="Tahoma" w:cs="Tahoma"/>
          <w:b/>
          <w:sz w:val="24"/>
        </w:rPr>
        <w:t>Additional Comments:</w:t>
      </w:r>
    </w:p>
    <w:p w14:paraId="7F527614" w14:textId="77777777" w:rsidR="00C57E32" w:rsidRPr="00BC0E5D" w:rsidRDefault="00C57E32" w:rsidP="00C57E32">
      <w:pPr>
        <w:rPr>
          <w:rFonts w:ascii="Tahoma" w:hAnsi="Tahoma" w:cs="Tahoma"/>
          <w:sz w:val="24"/>
        </w:rPr>
      </w:pPr>
      <w:r>
        <w:rPr>
          <w:rFonts w:ascii="Tahoma" w:hAnsi="Tahoma" w:cs="Tahoma"/>
          <w:noProof/>
          <w:sz w:val="24"/>
          <w:lang w:eastAsia="en-US"/>
        </w:rPr>
        <mc:AlternateContent>
          <mc:Choice Requires="wps">
            <w:drawing>
              <wp:anchor distT="0" distB="0" distL="114300" distR="114300" simplePos="0" relativeHeight="251659264" behindDoc="0" locked="0" layoutInCell="1" allowOverlap="1" wp14:anchorId="0D72C007" wp14:editId="063D7A1A">
                <wp:simplePos x="0" y="0"/>
                <wp:positionH relativeFrom="column">
                  <wp:posOffset>108115</wp:posOffset>
                </wp:positionH>
                <wp:positionV relativeFrom="paragraph">
                  <wp:posOffset>30603</wp:posOffset>
                </wp:positionV>
                <wp:extent cx="5600700" cy="1371600"/>
                <wp:effectExtent l="0" t="0" r="19050" b="1905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371600"/>
                        </a:xfrm>
                        <a:prstGeom prst="rect">
                          <a:avLst/>
                        </a:prstGeom>
                        <a:solidFill>
                          <a:srgbClr val="FFFFFF"/>
                        </a:solidFill>
                        <a:ln w="9525">
                          <a:solidFill>
                            <a:srgbClr val="000000"/>
                          </a:solidFill>
                          <a:miter lim="800000"/>
                          <a:headEnd/>
                          <a:tailEnd/>
                        </a:ln>
                      </wps:spPr>
                      <wps:txbx>
                        <w:txbxContent>
                          <w:p w14:paraId="5765CFC6" w14:textId="6D06FFF4" w:rsidR="009C4467" w:rsidRDefault="009C4467" w:rsidP="00C57E32">
                            <w:pPr>
                              <w:rPr>
                                <w:lang w:val="en-CA"/>
                              </w:rPr>
                            </w:pPr>
                          </w:p>
                          <w:p w14:paraId="77E0B7CB" w14:textId="77777777" w:rsidR="009C4467" w:rsidRPr="00D10BAA" w:rsidRDefault="009C4467" w:rsidP="00C57E32">
                            <w:pPr>
                              <w:rPr>
                                <w:lang w:val="en-C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72C007" id="_x0000_t202" coordsize="21600,21600" o:spt="202" path="m,l,21600r21600,l21600,xe">
                <v:stroke joinstyle="miter"/>
                <v:path gradientshapeok="t" o:connecttype="rect"/>
              </v:shapetype>
              <v:shape id="Text Box 4" o:spid="_x0000_s1026" type="#_x0000_t202" style="position:absolute;margin-left:8.5pt;margin-top:2.4pt;width:441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">
                <v:textbox>
                  <w:txbxContent>
                    <w:p w14:paraId="5765CFC6" w14:textId="6D06FFF4" w:rsidR="009C4467" w:rsidRDefault="009C4467" w:rsidP="00C57E32">
                      <w:pPr>
                        <w:rPr>
                          <w:lang w:val="en-CA"/>
                        </w:rPr>
                      </w:pPr>
                    </w:p>
                    <w:p w14:paraId="77E0B7CB" w14:textId="77777777" w:rsidR="009C4467" w:rsidRPr="00D10BAA" w:rsidRDefault="009C4467" w:rsidP="00C57E32">
                      <w:pPr>
                        <w:rPr>
                          <w:lang w:val="en-CA"/>
                        </w:rPr>
                      </w:pPr>
                    </w:p>
                  </w:txbxContent>
                </v:textbox>
              </v:shape>
            </w:pict>
          </mc:Fallback>
        </mc:AlternateContent>
      </w:r>
    </w:p>
    <w:p w14:paraId="1988CBB6" w14:textId="77777777" w:rsidR="00C57E32" w:rsidRPr="00BC0E5D" w:rsidRDefault="00C57E32" w:rsidP="00C57E32">
      <w:pPr>
        <w:rPr>
          <w:rFonts w:ascii="Tahoma" w:hAnsi="Tahoma" w:cs="Tahoma"/>
          <w:sz w:val="24"/>
        </w:rPr>
      </w:pPr>
    </w:p>
    <w:p w14:paraId="2FFBD511" w14:textId="77777777" w:rsidR="00C57E32" w:rsidRDefault="00C57E32" w:rsidP="00C57E32">
      <w:pPr>
        <w:jc w:val="center"/>
        <w:rPr>
          <w:rFonts w:cstheme="minorHAnsi"/>
          <w:b/>
          <w:sz w:val="24"/>
          <w:szCs w:val="24"/>
        </w:rPr>
      </w:pPr>
      <w:r w:rsidRPr="00875EFD">
        <w:rPr>
          <w:rFonts w:cstheme="minorHAnsi"/>
          <w:b/>
          <w:sz w:val="24"/>
          <w:szCs w:val="24"/>
        </w:rPr>
        <w:t xml:space="preserve"> </w:t>
      </w:r>
    </w:p>
    <w:p w14:paraId="6B29BFBF" w14:textId="77777777" w:rsidR="00EB28D6" w:rsidRDefault="00EB28D6" w:rsidP="00915B9C">
      <w:pPr>
        <w:jc w:val="center"/>
        <w:rPr>
          <w:rFonts w:cstheme="minorHAnsi"/>
          <w:b/>
          <w:sz w:val="24"/>
          <w:szCs w:val="24"/>
        </w:rPr>
      </w:pPr>
    </w:p>
    <w:p w14:paraId="7FE0B322" w14:textId="77777777" w:rsidR="004935D1" w:rsidRDefault="004935D1" w:rsidP="004935D1">
      <w:pPr>
        <w:spacing w:line="480" w:lineRule="auto"/>
        <w:rPr>
          <w:rFonts w:cstheme="minorHAnsi"/>
          <w:b/>
        </w:rPr>
      </w:pPr>
    </w:p>
    <w:p w14:paraId="5C644EA3" w14:textId="63639F3C" w:rsidR="004935D1" w:rsidRPr="00180FFB" w:rsidRDefault="004935D1" w:rsidP="004935D1">
      <w:pPr>
        <w:spacing w:line="480" w:lineRule="auto"/>
        <w:rPr>
          <w:b/>
          <w:u w:val="single"/>
        </w:rPr>
      </w:pPr>
      <w:r>
        <w:rPr>
          <w:b/>
          <w:u w:val="single"/>
        </w:rPr>
        <w:lastRenderedPageBreak/>
        <w:t>Introduction:</w:t>
      </w:r>
    </w:p>
    <w:p w14:paraId="03053E5B" w14:textId="6B6A700C" w:rsidR="00E638C7" w:rsidRDefault="004935D1" w:rsidP="004935D1">
      <w:pPr>
        <w:spacing w:after="0" w:line="360" w:lineRule="auto"/>
      </w:pPr>
      <w:r>
        <w:t>Daily Fantasy Sports (DFS)</w:t>
      </w:r>
      <w:r w:rsidRPr="00F9299B">
        <w:t xml:space="preserve"> is a subset of fantasy sports which has been popular for many years.  </w:t>
      </w:r>
      <w:r w:rsidR="00E638C7" w:rsidRPr="00F9299B">
        <w:t xml:space="preserve">In DFS, </w:t>
      </w:r>
      <w:r w:rsidR="00E638C7">
        <w:t xml:space="preserve">DFS team manager would </w:t>
      </w:r>
      <w:r w:rsidR="00E638C7" w:rsidRPr="00F9299B">
        <w:t>select athletes</w:t>
      </w:r>
      <w:r w:rsidR="00E638C7">
        <w:t>/players</w:t>
      </w:r>
      <w:ins w:id="1" w:author="Julio Fournier" w:date="2018-08-19T12:03:00Z">
        <w:r w:rsidR="00135C45">
          <w:t xml:space="preserve"> </w:t>
        </w:r>
      </w:ins>
      <w:r w:rsidR="00E638C7" w:rsidRPr="00F9299B">
        <w:t>(decision variable) to create a team, the athletes’ ac</w:t>
      </w:r>
      <w:r w:rsidR="00E638C7">
        <w:t>tual statistical performance</w:t>
      </w:r>
      <w:r w:rsidR="00E638C7" w:rsidRPr="00F9299B">
        <w:t xml:space="preserve"> for</w:t>
      </w:r>
      <w:r w:rsidR="00E638C7">
        <w:t xml:space="preserve"> the</w:t>
      </w:r>
      <w:r w:rsidR="00E638C7" w:rsidRPr="00F9299B">
        <w:t xml:space="preserve"> day would be used to </w:t>
      </w:r>
      <w:r w:rsidR="00E638C7">
        <w:t>compute the points/value score by</w:t>
      </w:r>
      <w:r w:rsidR="00E638C7" w:rsidRPr="00F9299B">
        <w:t xml:space="preserve"> each</w:t>
      </w:r>
      <w:r w:rsidR="00E638C7">
        <w:t xml:space="preserve"> DFS</w:t>
      </w:r>
      <w:r w:rsidR="00E638C7" w:rsidRPr="00F9299B">
        <w:t xml:space="preserve"> team. </w:t>
      </w:r>
      <w:r w:rsidR="00E638C7">
        <w:t xml:space="preserve"> </w:t>
      </w:r>
    </w:p>
    <w:p w14:paraId="08D83D31" w14:textId="77777777" w:rsidR="00381AC3" w:rsidRDefault="00381AC3" w:rsidP="004935D1">
      <w:pPr>
        <w:spacing w:after="0" w:line="360" w:lineRule="auto"/>
      </w:pPr>
    </w:p>
    <w:p w14:paraId="1F984C3C" w14:textId="26AFEA15" w:rsidR="00381AC3" w:rsidRDefault="00455362" w:rsidP="004935D1">
      <w:pPr>
        <w:spacing w:after="0" w:line="360" w:lineRule="auto"/>
      </w:pPr>
      <w:r w:rsidRPr="001B3928">
        <w:t>Every team is assigned a budget and must draft a complete team, while meeting all position requirements.</w:t>
      </w:r>
      <w:r>
        <w:t xml:space="preserve">  </w:t>
      </w:r>
      <w:r w:rsidR="004935D1" w:rsidRPr="00F9299B">
        <w:t xml:space="preserve">The cost of each player is </w:t>
      </w:r>
      <w:r w:rsidR="00381AC3">
        <w:t xml:space="preserve">set </w:t>
      </w:r>
      <w:r w:rsidR="004935D1" w:rsidRPr="00F9299B">
        <w:t>by the DFS operator</w:t>
      </w:r>
      <w:r w:rsidR="004935D1">
        <w:t xml:space="preserve"> and th</w:t>
      </w:r>
      <w:r w:rsidR="00381AC3">
        <w:t>is cannot be controlled by</w:t>
      </w:r>
      <w:r w:rsidR="004935D1">
        <w:t xml:space="preserve"> DFS team manager, team managers’ decisions </w:t>
      </w:r>
      <w:r w:rsidR="00381AC3">
        <w:t>are only related to</w:t>
      </w:r>
      <w:r w:rsidR="004935D1">
        <w:t xml:space="preserve"> which player to select for the team.  </w:t>
      </w:r>
    </w:p>
    <w:p w14:paraId="20B9DC64" w14:textId="77777777" w:rsidR="00381AC3" w:rsidRDefault="00381AC3" w:rsidP="004935D1">
      <w:pPr>
        <w:spacing w:after="0" w:line="360" w:lineRule="auto"/>
      </w:pPr>
    </w:p>
    <w:p w14:paraId="69A9D614" w14:textId="40E86D7D" w:rsidR="00A04C1E" w:rsidRDefault="004935D1" w:rsidP="004935D1">
      <w:pPr>
        <w:spacing w:after="0" w:line="360" w:lineRule="auto"/>
      </w:pPr>
      <w:r w:rsidRPr="00F9299B">
        <w:t xml:space="preserve">DFS is not considered gambling </w:t>
      </w:r>
      <w:r w:rsidR="00381AC3">
        <w:t>but a</w:t>
      </w:r>
      <w:r w:rsidRPr="00F9299B">
        <w:t xml:space="preserve"> “games of skill”</w:t>
      </w:r>
      <w:r>
        <w:t>,</w:t>
      </w:r>
      <w:r w:rsidR="00381AC3">
        <w:t xml:space="preserve"> as such </w:t>
      </w:r>
      <w:r w:rsidRPr="00F9299B">
        <w:t>one</w:t>
      </w:r>
      <w:r w:rsidR="00381AC3">
        <w:t xml:space="preserve"> can</w:t>
      </w:r>
      <w:r w:rsidRPr="00F9299B">
        <w:t xml:space="preserve"> argue</w:t>
      </w:r>
      <w:r w:rsidR="00A86ACB">
        <w:t xml:space="preserve"> that</w:t>
      </w:r>
      <w:r w:rsidRPr="00F9299B">
        <w:t xml:space="preserve"> statistic</w:t>
      </w:r>
      <w:r w:rsidR="00A86ACB">
        <w:t>al analysis</w:t>
      </w:r>
      <w:r w:rsidRPr="00F9299B">
        <w:t xml:space="preserve"> and modelling </w:t>
      </w:r>
      <w:r w:rsidR="00A86ACB">
        <w:t xml:space="preserve">could facilitate </w:t>
      </w:r>
      <w:r w:rsidR="00490D6D">
        <w:t>in the</w:t>
      </w:r>
      <w:r w:rsidR="00A86ACB">
        <w:t xml:space="preserve"> </w:t>
      </w:r>
      <w:r>
        <w:t>DFS</w:t>
      </w:r>
      <w:r w:rsidRPr="00F9299B">
        <w:t xml:space="preserve"> </w:t>
      </w:r>
      <w:r w:rsidR="00490D6D">
        <w:t>team manager’s</w:t>
      </w:r>
      <w:r w:rsidR="00A86ACB">
        <w:t xml:space="preserve"> </w:t>
      </w:r>
      <w:r w:rsidR="00034AA3">
        <w:t>decision-making</w:t>
      </w:r>
      <w:r w:rsidR="00A86ACB">
        <w:t xml:space="preserve"> process of selecting players while utilizing a model that would provide a relative advantage</w:t>
      </w:r>
      <w:r w:rsidR="00A04C1E">
        <w:t xml:space="preserve"> against other</w:t>
      </w:r>
      <w:r w:rsidR="00A86ACB">
        <w:t xml:space="preserve"> </w:t>
      </w:r>
      <w:r w:rsidRPr="00F9299B">
        <w:t>DFS</w:t>
      </w:r>
      <w:r w:rsidR="00A86ACB">
        <w:t xml:space="preserve"> </w:t>
      </w:r>
      <w:r w:rsidR="00490D6D">
        <w:t>team managers</w:t>
      </w:r>
      <w:r w:rsidRPr="00F9299B">
        <w:t xml:space="preserve">. </w:t>
      </w:r>
    </w:p>
    <w:p w14:paraId="4DDE32CA" w14:textId="77777777" w:rsidR="00A04C1E" w:rsidRDefault="00A04C1E" w:rsidP="004935D1">
      <w:pPr>
        <w:spacing w:after="0" w:line="360" w:lineRule="auto"/>
      </w:pPr>
    </w:p>
    <w:p w14:paraId="69A5738D" w14:textId="0F6FF9B9" w:rsidR="00A04C1E" w:rsidRDefault="004935D1" w:rsidP="00A04C1E">
      <w:pPr>
        <w:spacing w:after="0" w:line="360" w:lineRule="auto"/>
      </w:pPr>
      <w:r w:rsidRPr="00F9299B">
        <w:t>Team Ossington</w:t>
      </w:r>
      <w:r w:rsidR="00A04C1E">
        <w:t xml:space="preserve"> has</w:t>
      </w:r>
      <w:r w:rsidRPr="00F9299B">
        <w:t xml:space="preserve"> </w:t>
      </w:r>
      <w:r>
        <w:t xml:space="preserve">decided to </w:t>
      </w:r>
      <w:r w:rsidRPr="00F9299B">
        <w:t>develop two</w:t>
      </w:r>
      <w:r w:rsidR="00A04C1E">
        <w:t xml:space="preserve"> decision</w:t>
      </w:r>
      <w:r w:rsidRPr="00F9299B">
        <w:t xml:space="preserve"> model</w:t>
      </w:r>
      <w:r>
        <w:t>s</w:t>
      </w:r>
      <w:r w:rsidRPr="00F9299B">
        <w:t xml:space="preserve"> that would assist DFS </w:t>
      </w:r>
      <w:r w:rsidR="00490D6D">
        <w:t>team managers</w:t>
      </w:r>
      <w:r w:rsidRPr="00F9299B">
        <w:t xml:space="preserve"> </w:t>
      </w:r>
      <w:r w:rsidR="00A04C1E">
        <w:t xml:space="preserve">on selecting players to form a </w:t>
      </w:r>
      <w:r w:rsidRPr="00F9299B">
        <w:t>team.</w:t>
      </w:r>
      <w:r w:rsidR="00A04C1E">
        <w:t xml:space="preserve"> The first </w:t>
      </w:r>
      <w:r w:rsidR="00455362">
        <w:t>one</w:t>
      </w:r>
      <w:r w:rsidR="00A04C1E">
        <w:t xml:space="preserve"> is an </w:t>
      </w:r>
      <w:r w:rsidRPr="00F9299B">
        <w:t>optimization</w:t>
      </w:r>
      <w:r w:rsidR="00A04C1E">
        <w:t xml:space="preserve"> model</w:t>
      </w:r>
      <w:r w:rsidRPr="00F9299B">
        <w:t xml:space="preserve"> </w:t>
      </w:r>
      <w:r w:rsidR="00A04C1E">
        <w:t xml:space="preserve">while </w:t>
      </w:r>
      <w:r w:rsidRPr="00F9299B">
        <w:t>the second</w:t>
      </w:r>
      <w:r w:rsidR="00A04C1E">
        <w:t xml:space="preserve"> is</w:t>
      </w:r>
      <w:r w:rsidRPr="00F9299B">
        <w:t xml:space="preserve"> </w:t>
      </w:r>
      <w:r w:rsidR="00A04C1E">
        <w:t>a</w:t>
      </w:r>
      <w:r w:rsidRPr="00F9299B">
        <w:t xml:space="preserve"> simulation</w:t>
      </w:r>
      <w:r w:rsidR="00A04C1E">
        <w:t xml:space="preserve"> </w:t>
      </w:r>
      <w:r w:rsidR="00455362">
        <w:t>model</w:t>
      </w:r>
      <w:r w:rsidRPr="00F9299B">
        <w:t xml:space="preserve">.  Both </w:t>
      </w:r>
      <w:r>
        <w:t xml:space="preserve">models are created to </w:t>
      </w:r>
      <w:r w:rsidR="00A04C1E">
        <w:t>facilitate the decision-making process for</w:t>
      </w:r>
      <w:r>
        <w:t xml:space="preserve"> DFS team mangers.  </w:t>
      </w:r>
    </w:p>
    <w:p w14:paraId="6AC1EB97" w14:textId="77777777" w:rsidR="00A04C1E" w:rsidRDefault="00A04C1E" w:rsidP="00A04C1E">
      <w:pPr>
        <w:spacing w:after="0" w:line="360" w:lineRule="auto"/>
      </w:pPr>
    </w:p>
    <w:p w14:paraId="532C0243" w14:textId="65F6AD22" w:rsidR="00444A68" w:rsidRDefault="00A04C1E" w:rsidP="00A04C1E">
      <w:pPr>
        <w:spacing w:after="0" w:line="360" w:lineRule="auto"/>
      </w:pPr>
      <w:r w:rsidRPr="001B3928">
        <w:t xml:space="preserve">For </w:t>
      </w:r>
      <w:r w:rsidR="004935D1" w:rsidRPr="001B3928">
        <w:t xml:space="preserve">DFS there are two main processes.  The first is </w:t>
      </w:r>
      <w:r w:rsidR="00455362" w:rsidRPr="00531E48">
        <w:t>estimating the expected value</w:t>
      </w:r>
      <w:r w:rsidRPr="001B3928">
        <w:t xml:space="preserve"> </w:t>
      </w:r>
      <w:r w:rsidR="004935D1" w:rsidRPr="001B3928">
        <w:t xml:space="preserve">(expected points) </w:t>
      </w:r>
      <w:r w:rsidR="00B948E5" w:rsidRPr="001B3928">
        <w:t>o</w:t>
      </w:r>
      <w:r w:rsidR="00F514B7" w:rsidRPr="00531E48">
        <w:t>f</w:t>
      </w:r>
      <w:r w:rsidR="00B948E5" w:rsidRPr="001B3928">
        <w:t xml:space="preserve"> each</w:t>
      </w:r>
      <w:r w:rsidR="008D7C45">
        <w:t xml:space="preserve"> athlete</w:t>
      </w:r>
      <w:r w:rsidR="004935D1" w:rsidRPr="001B3928">
        <w:t xml:space="preserve"> </w:t>
      </w:r>
      <w:r w:rsidR="00B948E5" w:rsidRPr="001B3928">
        <w:t>available</w:t>
      </w:r>
      <w:r w:rsidR="006B0306" w:rsidRPr="001B3928">
        <w:t xml:space="preserve"> </w:t>
      </w:r>
      <w:r w:rsidR="00455362" w:rsidRPr="00531E48">
        <w:t>for selection</w:t>
      </w:r>
      <w:r w:rsidR="00444A68" w:rsidRPr="001B3928">
        <w:t>.  T</w:t>
      </w:r>
      <w:r w:rsidR="004935D1" w:rsidRPr="001B3928">
        <w:t>he second</w:t>
      </w:r>
      <w:r w:rsidR="00444A68" w:rsidRPr="001B3928">
        <w:t xml:space="preserve"> </w:t>
      </w:r>
      <w:r w:rsidR="004935D1" w:rsidRPr="001B3928">
        <w:t xml:space="preserve">is to </w:t>
      </w:r>
      <w:r w:rsidR="001B3928" w:rsidRPr="00531E48">
        <w:t>create a</w:t>
      </w:r>
      <w:r w:rsidR="004935D1" w:rsidRPr="001B3928">
        <w:t xml:space="preserve"> team that will score the most points</w:t>
      </w:r>
      <w:r w:rsidR="00444A68" w:rsidRPr="001B3928">
        <w:t xml:space="preserve"> b</w:t>
      </w:r>
      <w:r w:rsidR="004935D1" w:rsidRPr="001B3928">
        <w:t xml:space="preserve">ased on the projected value of each player while meeting the team constraints.  Both tasks can operate more </w:t>
      </w:r>
      <w:r w:rsidR="00444A68" w:rsidRPr="001B3928">
        <w:t xml:space="preserve">efficiently </w:t>
      </w:r>
      <w:r w:rsidR="004935D1" w:rsidRPr="001B3928">
        <w:t xml:space="preserve">by employing the </w:t>
      </w:r>
      <w:r w:rsidR="00455362" w:rsidRPr="001B3928">
        <w:t>usage decision</w:t>
      </w:r>
      <w:r w:rsidR="00444A68" w:rsidRPr="001B3928">
        <w:t xml:space="preserve"> </w:t>
      </w:r>
      <w:r w:rsidR="004935D1" w:rsidRPr="001B3928">
        <w:t>models.</w:t>
      </w:r>
      <w:r w:rsidR="004935D1" w:rsidRPr="00F9299B">
        <w:t xml:space="preserve">   </w:t>
      </w:r>
    </w:p>
    <w:p w14:paraId="22F348FC" w14:textId="77777777" w:rsidR="00444A68" w:rsidRDefault="00444A68" w:rsidP="00A04C1E">
      <w:pPr>
        <w:spacing w:after="0" w:line="360" w:lineRule="auto"/>
      </w:pPr>
    </w:p>
    <w:p w14:paraId="4B528A0F" w14:textId="6D596DBA" w:rsidR="004935D1" w:rsidRPr="00F9299B" w:rsidRDefault="00444A68" w:rsidP="00531E48">
      <w:pPr>
        <w:spacing w:after="0" w:line="360" w:lineRule="auto"/>
      </w:pPr>
      <w:r>
        <w:t xml:space="preserve">For the </w:t>
      </w:r>
      <w:r w:rsidRPr="00F9299B">
        <w:t>first</w:t>
      </w:r>
      <w:r w:rsidR="004935D1" w:rsidRPr="00F9299B">
        <w:t xml:space="preserve"> analysis</w:t>
      </w:r>
      <w:r>
        <w:t>,</w:t>
      </w:r>
      <w:r w:rsidR="004935D1" w:rsidRPr="00F9299B">
        <w:t xml:space="preserve"> team Ossington</w:t>
      </w:r>
      <w:r>
        <w:t xml:space="preserve"> has</w:t>
      </w:r>
      <w:r w:rsidR="004935D1" w:rsidRPr="00F9299B">
        <w:t xml:space="preserve"> created a model for selecting the </w:t>
      </w:r>
      <w:r w:rsidR="004935D1">
        <w:t>best</w:t>
      </w:r>
      <w:r w:rsidR="004935D1" w:rsidRPr="00F9299B">
        <w:t xml:space="preserve"> team</w:t>
      </w:r>
      <w:r w:rsidR="004935D1">
        <w:t xml:space="preserve"> using an optimization model</w:t>
      </w:r>
      <w:r w:rsidR="004935D1" w:rsidRPr="00F9299B">
        <w:t xml:space="preserve">.  The second model is </w:t>
      </w:r>
      <w:r w:rsidR="004935D1">
        <w:t>an athlete</w:t>
      </w:r>
      <w:r>
        <w:t>-</w:t>
      </w:r>
      <w:r w:rsidR="004935D1">
        <w:t>valu</w:t>
      </w:r>
      <w:r>
        <w:t>ation</w:t>
      </w:r>
      <w:r w:rsidR="004935D1">
        <w:t xml:space="preserve"> simulation model</w:t>
      </w:r>
      <w:r>
        <w:t>,</w:t>
      </w:r>
      <w:r w:rsidR="004935D1">
        <w:t xml:space="preserve"> the model uses DFS manager</w:t>
      </w:r>
      <w:r>
        <w:t>’s</w:t>
      </w:r>
      <w:r w:rsidR="004935D1">
        <w:t xml:space="preserve"> expectation and quantifies the expected output</w:t>
      </w:r>
      <w:r>
        <w:t xml:space="preserve"> by</w:t>
      </w:r>
      <w:r w:rsidR="004935D1">
        <w:t xml:space="preserve"> using statistical</w:t>
      </w:r>
      <w:r>
        <w:t xml:space="preserve"> analysis</w:t>
      </w:r>
      <w:r w:rsidR="004935D1">
        <w:t>.</w:t>
      </w:r>
      <w:r>
        <w:t xml:space="preserve"> </w:t>
      </w:r>
      <w:r w:rsidR="003173B3">
        <w:t>For the analysis we are using Major League Baseball</w:t>
      </w:r>
      <w:ins w:id="2" w:author="Julio Fournier" w:date="2018-08-19T12:03:00Z">
        <w:r w:rsidR="00135C45">
          <w:t xml:space="preserve"> </w:t>
        </w:r>
      </w:ins>
      <w:r w:rsidR="003173B3">
        <w:t>(MLB) DFS competition, d</w:t>
      </w:r>
      <w:r>
        <w:t>etails about the models are as follows:</w:t>
      </w:r>
    </w:p>
    <w:p w14:paraId="388738AB" w14:textId="77777777" w:rsidR="004935D1" w:rsidRPr="00F9299B" w:rsidRDefault="004935D1" w:rsidP="004935D1">
      <w:pPr>
        <w:spacing w:line="360" w:lineRule="auto"/>
        <w:rPr>
          <w:b/>
          <w:u w:val="single"/>
        </w:rPr>
      </w:pPr>
      <w:r w:rsidRPr="00F9299B">
        <w:rPr>
          <w:b/>
          <w:u w:val="single"/>
        </w:rPr>
        <w:br w:type="page"/>
      </w:r>
    </w:p>
    <w:p w14:paraId="7CB726EA" w14:textId="195CC86F" w:rsidR="00135C45" w:rsidRPr="00135C45" w:rsidRDefault="004935D1" w:rsidP="00444A68">
      <w:pPr>
        <w:spacing w:line="360" w:lineRule="auto"/>
        <w:rPr>
          <w:ins w:id="3" w:author="Julio Fournier" w:date="2018-08-19T12:07:00Z"/>
          <w:rPrChange w:id="4" w:author="Julio Fournier" w:date="2018-08-19T12:07:00Z">
            <w:rPr>
              <w:ins w:id="5" w:author="Julio Fournier" w:date="2018-08-19T12:07:00Z"/>
              <w:b/>
              <w:u w:val="single"/>
            </w:rPr>
          </w:rPrChange>
        </w:rPr>
      </w:pPr>
      <w:r w:rsidRPr="00135C45">
        <w:rPr>
          <w:b/>
          <w:u w:val="single"/>
        </w:rPr>
        <w:lastRenderedPageBreak/>
        <w:t xml:space="preserve">Optimization </w:t>
      </w:r>
      <w:r w:rsidR="00444A68" w:rsidRPr="00135C45">
        <w:rPr>
          <w:b/>
          <w:u w:val="single"/>
        </w:rPr>
        <w:t>Model</w:t>
      </w:r>
      <w:ins w:id="6" w:author="Julio Fournier" w:date="2018-08-19T12:07:00Z">
        <w:r w:rsidR="00135C45">
          <w:t>:</w:t>
        </w:r>
      </w:ins>
      <w:del w:id="7" w:author="Julio Fournier" w:date="2018-08-19T12:07:00Z">
        <w:r w:rsidR="00444A68" w:rsidRPr="00135C45" w:rsidDel="00135C45">
          <w:rPr>
            <w:rPrChange w:id="8" w:author="Julio Fournier" w:date="2018-08-19T12:07:00Z">
              <w:rPr>
                <w:b/>
                <w:u w:val="single"/>
              </w:rPr>
            </w:rPrChange>
          </w:rPr>
          <w:delText>:</w:delText>
        </w:r>
      </w:del>
      <w:r w:rsidR="00444A68" w:rsidRPr="00135C45">
        <w:rPr>
          <w:rPrChange w:id="9" w:author="Julio Fournier" w:date="2018-08-19T12:07:00Z">
            <w:rPr>
              <w:b/>
              <w:u w:val="single"/>
            </w:rPr>
          </w:rPrChange>
        </w:rPr>
        <w:t xml:space="preserve"> </w:t>
      </w:r>
    </w:p>
    <w:p w14:paraId="0B899A32" w14:textId="6E27821B" w:rsidR="005A54AD" w:rsidRDefault="005A54AD" w:rsidP="00444A68">
      <w:pPr>
        <w:spacing w:line="360" w:lineRule="auto"/>
        <w:rPr>
          <w:rFonts w:cstheme="minorHAnsi"/>
        </w:rPr>
      </w:pPr>
      <w:r>
        <w:t>The main purpose of this model is to facilitate the formation of a team (10 players) while maximizing points earned</w:t>
      </w:r>
      <w:r w:rsidR="003173B3">
        <w:t xml:space="preserve">.  </w:t>
      </w:r>
      <w:r>
        <w:t xml:space="preserve"> </w:t>
      </w:r>
      <w:r w:rsidR="00444A68" w:rsidRPr="00F9299B">
        <w:t>Th</w:t>
      </w:r>
      <w:r w:rsidR="004935D1" w:rsidRPr="00F9299B">
        <w:t>e de</w:t>
      </w:r>
      <w:r w:rsidR="004935D1">
        <w:t xml:space="preserve">cision variable </w:t>
      </w:r>
      <w:r w:rsidR="00444A68">
        <w:t xml:space="preserve">for </w:t>
      </w:r>
      <w:r w:rsidR="004935D1">
        <w:t xml:space="preserve">this model </w:t>
      </w:r>
      <w:r w:rsidR="00444A68">
        <w:t>is</w:t>
      </w:r>
      <w:r w:rsidR="00444A68" w:rsidRPr="00F9299B">
        <w:t xml:space="preserve"> </w:t>
      </w:r>
      <w:r w:rsidR="004935D1" w:rsidRPr="00F9299B">
        <w:t>which athlete</w:t>
      </w:r>
      <w:r w:rsidR="004935D1">
        <w:t>s</w:t>
      </w:r>
      <w:r w:rsidR="004935D1" w:rsidRPr="00F9299B">
        <w:t xml:space="preserve"> to draft</w:t>
      </w:r>
      <w:r w:rsidR="004935D1">
        <w:t xml:space="preserve">.  The model does not forecast the </w:t>
      </w:r>
      <w:r w:rsidR="00FF762C">
        <w:t xml:space="preserve">athletes’ </w:t>
      </w:r>
      <w:del w:id="10" w:author="Julio Fournier" w:date="2018-08-19T12:03:00Z">
        <w:r w:rsidR="00FF762C" w:rsidDel="00135C45">
          <w:delText>performance,</w:delText>
        </w:r>
      </w:del>
      <w:ins w:id="11" w:author="Julio Fournier" w:date="2018-08-19T12:03:00Z">
        <w:r w:rsidR="00135C45">
          <w:t>performance;</w:t>
        </w:r>
      </w:ins>
      <w:r w:rsidR="00444A68">
        <w:t xml:space="preserve"> </w:t>
      </w:r>
      <w:del w:id="12" w:author="Julio Fournier" w:date="2018-08-19T12:03:00Z">
        <w:r w:rsidR="00444A68" w:rsidDel="00135C45">
          <w:delText>however</w:delText>
        </w:r>
      </w:del>
      <w:ins w:id="13" w:author="Julio Fournier" w:date="2018-08-19T12:03:00Z">
        <w:r w:rsidR="00135C45">
          <w:t>however,</w:t>
        </w:r>
      </w:ins>
      <w:r w:rsidR="004935D1">
        <w:t xml:space="preserve"> it</w:t>
      </w:r>
      <w:r w:rsidR="00444A68">
        <w:t xml:space="preserve"> </w:t>
      </w:r>
      <w:r>
        <w:t>is needed as an input for the model to work</w:t>
      </w:r>
      <w:r w:rsidR="004935D1">
        <w:t xml:space="preserve">.  </w:t>
      </w:r>
      <w:r w:rsidR="004935D1" w:rsidRPr="00F9299B">
        <w:rPr>
          <w:rFonts w:cstheme="minorHAnsi"/>
        </w:rPr>
        <w:t xml:space="preserve"> </w:t>
      </w:r>
    </w:p>
    <w:p w14:paraId="295D41CE" w14:textId="1CCF5A45" w:rsidR="004935D1" w:rsidRDefault="004935D1" w:rsidP="00531E48">
      <w:pPr>
        <w:spacing w:line="360" w:lineRule="auto"/>
      </w:pPr>
      <w:r>
        <w:rPr>
          <w:rFonts w:cstheme="minorHAnsi"/>
        </w:rPr>
        <w:t xml:space="preserve"> </w:t>
      </w:r>
      <w:r w:rsidR="005A54AD">
        <w:rPr>
          <w:rFonts w:cstheme="minorHAnsi"/>
        </w:rPr>
        <w:t xml:space="preserve">There are certain restrictions for this model. First, </w:t>
      </w:r>
      <w:r w:rsidR="005A54AD">
        <w:t>t</w:t>
      </w:r>
      <w:r>
        <w:t xml:space="preserve">he total players drafted must not exceed the allocated budget, for this model we used a budget of $50,000. </w:t>
      </w:r>
      <w:r w:rsidR="00F44924">
        <w:t>Second</w:t>
      </w:r>
      <w:r w:rsidR="005A54AD">
        <w:t>,</w:t>
      </w:r>
      <w:r>
        <w:t xml:space="preserve"> </w:t>
      </w:r>
      <w:r w:rsidR="005A54AD">
        <w:t>a</w:t>
      </w:r>
      <w:r>
        <w:t xml:space="preserve"> complete team must be drafted</w:t>
      </w:r>
      <w:r w:rsidR="00F44924">
        <w:t xml:space="preserve"> while meeting the</w:t>
      </w:r>
      <w:r>
        <w:t xml:space="preserve"> DFS league</w:t>
      </w:r>
      <w:r w:rsidR="00F44924">
        <w:t>’s</w:t>
      </w:r>
      <w:r>
        <w:t xml:space="preserve"> position requirement</w:t>
      </w:r>
      <w:r w:rsidR="00F44924">
        <w:t>.</w:t>
      </w:r>
      <w:r w:rsidR="00196816">
        <w:t xml:space="preserve"> </w:t>
      </w:r>
      <w:r w:rsidR="00F44924">
        <w:t xml:space="preserve"> </w:t>
      </w:r>
      <w:del w:id="14" w:author="Julio Fournier" w:date="2018-08-19T12:03:00Z">
        <w:r w:rsidR="00F44924" w:rsidDel="00135C45">
          <w:delText>T</w:delText>
        </w:r>
        <w:r w:rsidR="00196816" w:rsidDel="00135C45">
          <w:delText>he</w:delText>
        </w:r>
        <w:r w:rsidDel="00135C45">
          <w:delText xml:space="preserve">  model</w:delText>
        </w:r>
      </w:del>
      <w:ins w:id="15" w:author="Julio Fournier" w:date="2018-08-19T12:03:00Z">
        <w:r w:rsidR="00135C45">
          <w:t>The model</w:t>
        </w:r>
      </w:ins>
      <w:r>
        <w:t xml:space="preserve"> assumes the following position requirement:</w:t>
      </w:r>
    </w:p>
    <w:tbl>
      <w:tblPr>
        <w:tblW w:w="2660" w:type="dxa"/>
        <w:jc w:val="center"/>
        <w:tblLook w:val="04A0" w:firstRow="1" w:lastRow="0" w:firstColumn="1" w:lastColumn="0" w:noHBand="0" w:noVBand="1"/>
      </w:tblPr>
      <w:tblGrid>
        <w:gridCol w:w="1580"/>
        <w:gridCol w:w="1080"/>
      </w:tblGrid>
      <w:tr w:rsidR="004935D1" w:rsidRPr="003603D7" w14:paraId="32690ACA" w14:textId="77777777" w:rsidTr="009C4467">
        <w:trPr>
          <w:trHeight w:val="300"/>
          <w:jc w:val="center"/>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B23CF2" w14:textId="77777777" w:rsidR="004935D1" w:rsidRPr="003603D7" w:rsidRDefault="004935D1" w:rsidP="004935D1">
            <w:pPr>
              <w:spacing w:after="0" w:line="360" w:lineRule="auto"/>
              <w:rPr>
                <w:rFonts w:ascii="Calibri" w:eastAsia="Times New Roman" w:hAnsi="Calibri" w:cs="Calibri"/>
                <w:b/>
                <w:bCs/>
                <w:color w:val="000000"/>
                <w:lang w:eastAsia="en-CA"/>
              </w:rPr>
            </w:pPr>
            <w:r w:rsidRPr="003603D7">
              <w:rPr>
                <w:rFonts w:ascii="Calibri" w:eastAsia="Times New Roman" w:hAnsi="Calibri" w:cs="Calibri"/>
                <w:b/>
                <w:bCs/>
                <w:color w:val="000000"/>
                <w:lang w:eastAsia="en-CA"/>
              </w:rPr>
              <w:t>Position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5D90A32" w14:textId="77777777" w:rsidR="004935D1" w:rsidRPr="003603D7" w:rsidRDefault="004935D1" w:rsidP="004935D1">
            <w:pPr>
              <w:spacing w:after="0" w:line="360" w:lineRule="auto"/>
              <w:rPr>
                <w:rFonts w:ascii="Calibri" w:eastAsia="Times New Roman" w:hAnsi="Calibri" w:cs="Calibri"/>
                <w:b/>
                <w:bCs/>
                <w:color w:val="000000"/>
                <w:lang w:eastAsia="en-CA"/>
              </w:rPr>
            </w:pPr>
            <w:r w:rsidRPr="003603D7">
              <w:rPr>
                <w:rFonts w:ascii="Calibri" w:eastAsia="Times New Roman" w:hAnsi="Calibri" w:cs="Calibri"/>
                <w:b/>
                <w:bCs/>
                <w:color w:val="000000"/>
                <w:lang w:eastAsia="en-CA"/>
              </w:rPr>
              <w:t># Required</w:t>
            </w:r>
          </w:p>
        </w:tc>
      </w:tr>
      <w:tr w:rsidR="004935D1" w:rsidRPr="003603D7" w14:paraId="5324130A" w14:textId="77777777" w:rsidTr="009C4467">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02CFAD12" w14:textId="77777777" w:rsidR="004935D1" w:rsidRPr="003603D7" w:rsidRDefault="004935D1" w:rsidP="004935D1">
            <w:pPr>
              <w:spacing w:after="0" w:line="360" w:lineRule="auto"/>
              <w:rPr>
                <w:rFonts w:ascii="Calibri" w:eastAsia="Times New Roman" w:hAnsi="Calibri" w:cs="Calibri"/>
                <w:color w:val="000000"/>
                <w:lang w:eastAsia="en-CA"/>
              </w:rPr>
            </w:pPr>
            <w:r w:rsidRPr="003603D7">
              <w:rPr>
                <w:rFonts w:ascii="Calibri" w:eastAsia="Times New Roman" w:hAnsi="Calibri" w:cs="Calibri"/>
                <w:color w:val="000000"/>
                <w:lang w:eastAsia="en-CA"/>
              </w:rPr>
              <w:t>Pitchers</w:t>
            </w:r>
          </w:p>
        </w:tc>
        <w:tc>
          <w:tcPr>
            <w:tcW w:w="1080" w:type="dxa"/>
            <w:tcBorders>
              <w:top w:val="nil"/>
              <w:left w:val="nil"/>
              <w:bottom w:val="single" w:sz="4" w:space="0" w:color="auto"/>
              <w:right w:val="single" w:sz="4" w:space="0" w:color="auto"/>
            </w:tcBorders>
            <w:shd w:val="clear" w:color="auto" w:fill="auto"/>
            <w:noWrap/>
            <w:vAlign w:val="bottom"/>
            <w:hideMark/>
          </w:tcPr>
          <w:p w14:paraId="742F3C2A" w14:textId="77777777" w:rsidR="004935D1" w:rsidRPr="003603D7" w:rsidRDefault="004935D1" w:rsidP="004935D1">
            <w:pPr>
              <w:spacing w:after="0" w:line="360" w:lineRule="auto"/>
              <w:jc w:val="center"/>
              <w:rPr>
                <w:rFonts w:ascii="Calibri" w:eastAsia="Times New Roman" w:hAnsi="Calibri" w:cs="Calibri"/>
                <w:color w:val="000000"/>
                <w:lang w:eastAsia="en-CA"/>
              </w:rPr>
            </w:pPr>
            <w:r w:rsidRPr="003603D7">
              <w:rPr>
                <w:rFonts w:ascii="Calibri" w:eastAsia="Times New Roman" w:hAnsi="Calibri" w:cs="Calibri"/>
                <w:color w:val="000000"/>
                <w:lang w:eastAsia="en-CA"/>
              </w:rPr>
              <w:t>2</w:t>
            </w:r>
          </w:p>
        </w:tc>
      </w:tr>
      <w:tr w:rsidR="004935D1" w:rsidRPr="003603D7" w14:paraId="7098CB43" w14:textId="77777777" w:rsidTr="009C4467">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29FB5A40" w14:textId="77777777" w:rsidR="004935D1" w:rsidRPr="003603D7" w:rsidRDefault="004935D1" w:rsidP="004935D1">
            <w:pPr>
              <w:spacing w:after="0" w:line="360" w:lineRule="auto"/>
              <w:rPr>
                <w:rFonts w:ascii="Calibri" w:eastAsia="Times New Roman" w:hAnsi="Calibri" w:cs="Calibri"/>
                <w:color w:val="000000"/>
                <w:lang w:eastAsia="en-CA"/>
              </w:rPr>
            </w:pPr>
            <w:r w:rsidRPr="003603D7">
              <w:rPr>
                <w:rFonts w:ascii="Calibri" w:eastAsia="Times New Roman" w:hAnsi="Calibri" w:cs="Calibri"/>
                <w:color w:val="000000"/>
                <w:lang w:eastAsia="en-CA"/>
              </w:rPr>
              <w:t>Back Catcher</w:t>
            </w:r>
          </w:p>
        </w:tc>
        <w:tc>
          <w:tcPr>
            <w:tcW w:w="1080" w:type="dxa"/>
            <w:tcBorders>
              <w:top w:val="nil"/>
              <w:left w:val="nil"/>
              <w:bottom w:val="single" w:sz="4" w:space="0" w:color="auto"/>
              <w:right w:val="single" w:sz="4" w:space="0" w:color="auto"/>
            </w:tcBorders>
            <w:shd w:val="clear" w:color="auto" w:fill="auto"/>
            <w:noWrap/>
            <w:vAlign w:val="bottom"/>
            <w:hideMark/>
          </w:tcPr>
          <w:p w14:paraId="2AC20724" w14:textId="77777777" w:rsidR="004935D1" w:rsidRPr="003603D7" w:rsidRDefault="004935D1" w:rsidP="004935D1">
            <w:pPr>
              <w:spacing w:after="0" w:line="360" w:lineRule="auto"/>
              <w:jc w:val="center"/>
              <w:rPr>
                <w:rFonts w:ascii="Calibri" w:eastAsia="Times New Roman" w:hAnsi="Calibri" w:cs="Calibri"/>
                <w:color w:val="000000"/>
                <w:lang w:eastAsia="en-CA"/>
              </w:rPr>
            </w:pPr>
            <w:r w:rsidRPr="003603D7">
              <w:rPr>
                <w:rFonts w:ascii="Calibri" w:eastAsia="Times New Roman" w:hAnsi="Calibri" w:cs="Calibri"/>
                <w:color w:val="000000"/>
                <w:lang w:eastAsia="en-CA"/>
              </w:rPr>
              <w:t>1</w:t>
            </w:r>
          </w:p>
        </w:tc>
      </w:tr>
      <w:tr w:rsidR="004935D1" w:rsidRPr="003603D7" w14:paraId="12F768D8" w14:textId="77777777" w:rsidTr="009C4467">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30BACBB7" w14:textId="77777777" w:rsidR="004935D1" w:rsidRPr="003603D7" w:rsidRDefault="004935D1" w:rsidP="004935D1">
            <w:pPr>
              <w:spacing w:after="0" w:line="360" w:lineRule="auto"/>
              <w:rPr>
                <w:rFonts w:ascii="Calibri" w:eastAsia="Times New Roman" w:hAnsi="Calibri" w:cs="Calibri"/>
                <w:color w:val="000000"/>
                <w:lang w:eastAsia="en-CA"/>
              </w:rPr>
            </w:pPr>
            <w:r w:rsidRPr="003603D7">
              <w:rPr>
                <w:rFonts w:ascii="Calibri" w:eastAsia="Times New Roman" w:hAnsi="Calibri" w:cs="Calibri"/>
                <w:color w:val="000000"/>
                <w:lang w:eastAsia="en-CA"/>
              </w:rPr>
              <w:t>First Base</w:t>
            </w:r>
          </w:p>
        </w:tc>
        <w:tc>
          <w:tcPr>
            <w:tcW w:w="1080" w:type="dxa"/>
            <w:tcBorders>
              <w:top w:val="nil"/>
              <w:left w:val="nil"/>
              <w:bottom w:val="single" w:sz="4" w:space="0" w:color="auto"/>
              <w:right w:val="single" w:sz="4" w:space="0" w:color="auto"/>
            </w:tcBorders>
            <w:shd w:val="clear" w:color="auto" w:fill="auto"/>
            <w:noWrap/>
            <w:vAlign w:val="bottom"/>
            <w:hideMark/>
          </w:tcPr>
          <w:p w14:paraId="0926076C" w14:textId="77777777" w:rsidR="004935D1" w:rsidRPr="003603D7" w:rsidRDefault="004935D1" w:rsidP="004935D1">
            <w:pPr>
              <w:spacing w:after="0" w:line="360" w:lineRule="auto"/>
              <w:jc w:val="center"/>
              <w:rPr>
                <w:rFonts w:ascii="Calibri" w:eastAsia="Times New Roman" w:hAnsi="Calibri" w:cs="Calibri"/>
                <w:color w:val="000000"/>
                <w:lang w:eastAsia="en-CA"/>
              </w:rPr>
            </w:pPr>
            <w:r w:rsidRPr="003603D7">
              <w:rPr>
                <w:rFonts w:ascii="Calibri" w:eastAsia="Times New Roman" w:hAnsi="Calibri" w:cs="Calibri"/>
                <w:color w:val="000000"/>
                <w:lang w:eastAsia="en-CA"/>
              </w:rPr>
              <w:t>1</w:t>
            </w:r>
          </w:p>
        </w:tc>
      </w:tr>
      <w:tr w:rsidR="004935D1" w:rsidRPr="003603D7" w14:paraId="215A32FA" w14:textId="77777777" w:rsidTr="009C4467">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387DD932" w14:textId="77777777" w:rsidR="004935D1" w:rsidRPr="003603D7" w:rsidRDefault="004935D1" w:rsidP="004935D1">
            <w:pPr>
              <w:spacing w:after="0" w:line="360" w:lineRule="auto"/>
              <w:rPr>
                <w:rFonts w:ascii="Calibri" w:eastAsia="Times New Roman" w:hAnsi="Calibri" w:cs="Calibri"/>
                <w:color w:val="000000"/>
                <w:lang w:eastAsia="en-CA"/>
              </w:rPr>
            </w:pPr>
            <w:r w:rsidRPr="003603D7">
              <w:rPr>
                <w:rFonts w:ascii="Calibri" w:eastAsia="Times New Roman" w:hAnsi="Calibri" w:cs="Calibri"/>
                <w:color w:val="000000"/>
                <w:lang w:eastAsia="en-CA"/>
              </w:rPr>
              <w:t>Second Base</w:t>
            </w:r>
          </w:p>
        </w:tc>
        <w:tc>
          <w:tcPr>
            <w:tcW w:w="1080" w:type="dxa"/>
            <w:tcBorders>
              <w:top w:val="nil"/>
              <w:left w:val="nil"/>
              <w:bottom w:val="single" w:sz="4" w:space="0" w:color="auto"/>
              <w:right w:val="single" w:sz="4" w:space="0" w:color="auto"/>
            </w:tcBorders>
            <w:shd w:val="clear" w:color="auto" w:fill="auto"/>
            <w:noWrap/>
            <w:vAlign w:val="bottom"/>
            <w:hideMark/>
          </w:tcPr>
          <w:p w14:paraId="4F022BE1" w14:textId="77777777" w:rsidR="004935D1" w:rsidRPr="003603D7" w:rsidRDefault="004935D1" w:rsidP="004935D1">
            <w:pPr>
              <w:spacing w:after="0" w:line="360" w:lineRule="auto"/>
              <w:jc w:val="center"/>
              <w:rPr>
                <w:rFonts w:ascii="Calibri" w:eastAsia="Times New Roman" w:hAnsi="Calibri" w:cs="Calibri"/>
                <w:color w:val="000000"/>
                <w:lang w:eastAsia="en-CA"/>
              </w:rPr>
            </w:pPr>
            <w:r w:rsidRPr="003603D7">
              <w:rPr>
                <w:rFonts w:ascii="Calibri" w:eastAsia="Times New Roman" w:hAnsi="Calibri" w:cs="Calibri"/>
                <w:color w:val="000000"/>
                <w:lang w:eastAsia="en-CA"/>
              </w:rPr>
              <w:t>1</w:t>
            </w:r>
          </w:p>
        </w:tc>
      </w:tr>
      <w:tr w:rsidR="004935D1" w:rsidRPr="003603D7" w14:paraId="5669D4FA" w14:textId="77777777" w:rsidTr="009C4467">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1C626B4D" w14:textId="77777777" w:rsidR="004935D1" w:rsidRPr="003603D7" w:rsidRDefault="004935D1" w:rsidP="004935D1">
            <w:pPr>
              <w:spacing w:after="0" w:line="360" w:lineRule="auto"/>
              <w:rPr>
                <w:rFonts w:ascii="Calibri" w:eastAsia="Times New Roman" w:hAnsi="Calibri" w:cs="Calibri"/>
                <w:color w:val="000000"/>
                <w:lang w:eastAsia="en-CA"/>
              </w:rPr>
            </w:pPr>
            <w:r w:rsidRPr="003603D7">
              <w:rPr>
                <w:rFonts w:ascii="Calibri" w:eastAsia="Times New Roman" w:hAnsi="Calibri" w:cs="Calibri"/>
                <w:color w:val="000000"/>
                <w:lang w:eastAsia="en-CA"/>
              </w:rPr>
              <w:t>Third Bases</w:t>
            </w:r>
          </w:p>
        </w:tc>
        <w:tc>
          <w:tcPr>
            <w:tcW w:w="1080" w:type="dxa"/>
            <w:tcBorders>
              <w:top w:val="nil"/>
              <w:left w:val="nil"/>
              <w:bottom w:val="single" w:sz="4" w:space="0" w:color="auto"/>
              <w:right w:val="single" w:sz="4" w:space="0" w:color="auto"/>
            </w:tcBorders>
            <w:shd w:val="clear" w:color="auto" w:fill="auto"/>
            <w:noWrap/>
            <w:vAlign w:val="bottom"/>
            <w:hideMark/>
          </w:tcPr>
          <w:p w14:paraId="06BB3195" w14:textId="77777777" w:rsidR="004935D1" w:rsidRPr="003603D7" w:rsidRDefault="004935D1" w:rsidP="004935D1">
            <w:pPr>
              <w:spacing w:after="0" w:line="360" w:lineRule="auto"/>
              <w:jc w:val="center"/>
              <w:rPr>
                <w:rFonts w:ascii="Calibri" w:eastAsia="Times New Roman" w:hAnsi="Calibri" w:cs="Calibri"/>
                <w:color w:val="000000"/>
                <w:lang w:eastAsia="en-CA"/>
              </w:rPr>
            </w:pPr>
            <w:r w:rsidRPr="003603D7">
              <w:rPr>
                <w:rFonts w:ascii="Calibri" w:eastAsia="Times New Roman" w:hAnsi="Calibri" w:cs="Calibri"/>
                <w:color w:val="000000"/>
                <w:lang w:eastAsia="en-CA"/>
              </w:rPr>
              <w:t>1</w:t>
            </w:r>
          </w:p>
        </w:tc>
      </w:tr>
      <w:tr w:rsidR="004935D1" w:rsidRPr="003603D7" w14:paraId="44960BA4" w14:textId="77777777" w:rsidTr="009C4467">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351C6F56" w14:textId="77777777" w:rsidR="004935D1" w:rsidRPr="003603D7" w:rsidRDefault="004935D1" w:rsidP="004935D1">
            <w:pPr>
              <w:spacing w:after="0" w:line="360" w:lineRule="auto"/>
              <w:rPr>
                <w:rFonts w:ascii="Calibri" w:eastAsia="Times New Roman" w:hAnsi="Calibri" w:cs="Calibri"/>
                <w:color w:val="000000"/>
                <w:lang w:eastAsia="en-CA"/>
              </w:rPr>
            </w:pPr>
            <w:r w:rsidRPr="003603D7">
              <w:rPr>
                <w:rFonts w:ascii="Calibri" w:eastAsia="Times New Roman" w:hAnsi="Calibri" w:cs="Calibri"/>
                <w:color w:val="000000"/>
                <w:lang w:eastAsia="en-CA"/>
              </w:rPr>
              <w:t>Short Stop</w:t>
            </w:r>
          </w:p>
        </w:tc>
        <w:tc>
          <w:tcPr>
            <w:tcW w:w="1080" w:type="dxa"/>
            <w:tcBorders>
              <w:top w:val="nil"/>
              <w:left w:val="nil"/>
              <w:bottom w:val="single" w:sz="4" w:space="0" w:color="auto"/>
              <w:right w:val="single" w:sz="4" w:space="0" w:color="auto"/>
            </w:tcBorders>
            <w:shd w:val="clear" w:color="auto" w:fill="auto"/>
            <w:noWrap/>
            <w:vAlign w:val="bottom"/>
            <w:hideMark/>
          </w:tcPr>
          <w:p w14:paraId="1EE7FB07" w14:textId="77777777" w:rsidR="004935D1" w:rsidRPr="003603D7" w:rsidRDefault="004935D1" w:rsidP="004935D1">
            <w:pPr>
              <w:spacing w:after="0" w:line="360" w:lineRule="auto"/>
              <w:jc w:val="center"/>
              <w:rPr>
                <w:rFonts w:ascii="Calibri" w:eastAsia="Times New Roman" w:hAnsi="Calibri" w:cs="Calibri"/>
                <w:color w:val="000000"/>
                <w:lang w:eastAsia="en-CA"/>
              </w:rPr>
            </w:pPr>
            <w:r w:rsidRPr="003603D7">
              <w:rPr>
                <w:rFonts w:ascii="Calibri" w:eastAsia="Times New Roman" w:hAnsi="Calibri" w:cs="Calibri"/>
                <w:color w:val="000000"/>
                <w:lang w:eastAsia="en-CA"/>
              </w:rPr>
              <w:t>1</w:t>
            </w:r>
          </w:p>
        </w:tc>
      </w:tr>
      <w:tr w:rsidR="004935D1" w:rsidRPr="003603D7" w14:paraId="78D57C27" w14:textId="77777777" w:rsidTr="009C4467">
        <w:trPr>
          <w:trHeight w:val="300"/>
          <w:jc w:val="center"/>
        </w:trPr>
        <w:tc>
          <w:tcPr>
            <w:tcW w:w="1580" w:type="dxa"/>
            <w:tcBorders>
              <w:top w:val="nil"/>
              <w:left w:val="single" w:sz="4" w:space="0" w:color="auto"/>
              <w:bottom w:val="single" w:sz="4" w:space="0" w:color="auto"/>
              <w:right w:val="single" w:sz="4" w:space="0" w:color="auto"/>
            </w:tcBorders>
            <w:shd w:val="clear" w:color="auto" w:fill="auto"/>
            <w:noWrap/>
            <w:vAlign w:val="bottom"/>
            <w:hideMark/>
          </w:tcPr>
          <w:p w14:paraId="4B497316" w14:textId="77777777" w:rsidR="004935D1" w:rsidRPr="003603D7" w:rsidRDefault="004935D1" w:rsidP="004935D1">
            <w:pPr>
              <w:spacing w:after="0" w:line="360" w:lineRule="auto"/>
              <w:rPr>
                <w:rFonts w:ascii="Calibri" w:eastAsia="Times New Roman" w:hAnsi="Calibri" w:cs="Calibri"/>
                <w:color w:val="000000"/>
                <w:lang w:eastAsia="en-CA"/>
              </w:rPr>
            </w:pPr>
            <w:r w:rsidRPr="003603D7">
              <w:rPr>
                <w:rFonts w:ascii="Calibri" w:eastAsia="Times New Roman" w:hAnsi="Calibri" w:cs="Calibri"/>
                <w:color w:val="000000"/>
                <w:lang w:eastAsia="en-CA"/>
              </w:rPr>
              <w:t>Out fielders</w:t>
            </w:r>
          </w:p>
        </w:tc>
        <w:tc>
          <w:tcPr>
            <w:tcW w:w="1080" w:type="dxa"/>
            <w:tcBorders>
              <w:top w:val="nil"/>
              <w:left w:val="nil"/>
              <w:bottom w:val="single" w:sz="4" w:space="0" w:color="auto"/>
              <w:right w:val="single" w:sz="4" w:space="0" w:color="auto"/>
            </w:tcBorders>
            <w:shd w:val="clear" w:color="auto" w:fill="auto"/>
            <w:noWrap/>
            <w:vAlign w:val="bottom"/>
            <w:hideMark/>
          </w:tcPr>
          <w:p w14:paraId="5BD0EB08" w14:textId="77777777" w:rsidR="004935D1" w:rsidRPr="003603D7" w:rsidRDefault="004935D1" w:rsidP="004935D1">
            <w:pPr>
              <w:spacing w:after="0" w:line="360" w:lineRule="auto"/>
              <w:jc w:val="center"/>
              <w:rPr>
                <w:rFonts w:ascii="Calibri" w:eastAsia="Times New Roman" w:hAnsi="Calibri" w:cs="Calibri"/>
                <w:color w:val="000000"/>
                <w:lang w:eastAsia="en-CA"/>
              </w:rPr>
            </w:pPr>
            <w:r w:rsidRPr="003603D7">
              <w:rPr>
                <w:rFonts w:ascii="Calibri" w:eastAsia="Times New Roman" w:hAnsi="Calibri" w:cs="Calibri"/>
                <w:color w:val="000000"/>
                <w:lang w:eastAsia="en-CA"/>
              </w:rPr>
              <w:t>3</w:t>
            </w:r>
          </w:p>
        </w:tc>
      </w:tr>
    </w:tbl>
    <w:p w14:paraId="3108D3BD" w14:textId="77777777" w:rsidR="004935D1" w:rsidRDefault="004935D1" w:rsidP="004935D1">
      <w:pPr>
        <w:spacing w:line="360" w:lineRule="auto"/>
        <w:ind w:firstLine="720"/>
      </w:pPr>
    </w:p>
    <w:p w14:paraId="1E586C46" w14:textId="4714CF7A" w:rsidR="00196816" w:rsidRDefault="00196816" w:rsidP="00196816">
      <w:pPr>
        <w:spacing w:line="360" w:lineRule="auto"/>
        <w:rPr>
          <w:ins w:id="16" w:author="Kenny Cheng" w:date="2018-08-19T10:06:00Z"/>
        </w:rPr>
      </w:pPr>
      <w:r>
        <w:t>Real da</w:t>
      </w:r>
      <w:r w:rsidR="004935D1">
        <w:t>ta from Draft King, a DFS operator</w:t>
      </w:r>
      <w:r>
        <w:t>,</w:t>
      </w:r>
      <w:r w:rsidR="004935D1">
        <w:t xml:space="preserve"> w</w:t>
      </w:r>
      <w:r>
        <w:t>as</w:t>
      </w:r>
      <w:r w:rsidR="004935D1">
        <w:t xml:space="preserve"> used to perform this optimization model. </w:t>
      </w:r>
      <w:r w:rsidR="004935D1" w:rsidRPr="00F9299B">
        <w:t>The analysis requires a list of all available player</w:t>
      </w:r>
      <w:r>
        <w:t>s</w:t>
      </w:r>
      <w:r w:rsidR="004935D1" w:rsidRPr="00F9299B">
        <w:t xml:space="preserve"> from the draft</w:t>
      </w:r>
      <w:r>
        <w:t xml:space="preserve">, in addition to </w:t>
      </w:r>
      <w:r w:rsidR="004935D1" w:rsidRPr="00F9299B">
        <w:t>three</w:t>
      </w:r>
      <w:r>
        <w:t xml:space="preserve"> other</w:t>
      </w:r>
      <w:r w:rsidR="004935D1" w:rsidRPr="00F9299B">
        <w:t xml:space="preserve"> piece</w:t>
      </w:r>
      <w:r w:rsidR="004935D1">
        <w:t>s</w:t>
      </w:r>
      <w:r w:rsidR="004935D1" w:rsidRPr="00F9299B">
        <w:t xml:space="preserve"> of information</w:t>
      </w:r>
      <w:r>
        <w:t xml:space="preserve"> such as </w:t>
      </w:r>
      <w:r w:rsidR="004935D1" w:rsidRPr="00F9299B">
        <w:t xml:space="preserve">position, cost, and value.  </w:t>
      </w:r>
      <w:r w:rsidR="004935D1">
        <w:t xml:space="preserve"> </w:t>
      </w:r>
    </w:p>
    <w:p w14:paraId="04685DEE" w14:textId="49EA78BB" w:rsidR="000D43D8" w:rsidRDefault="000D43D8" w:rsidP="00196816">
      <w:pPr>
        <w:spacing w:line="360" w:lineRule="auto"/>
        <w:rPr>
          <w:ins w:id="17" w:author="Kenny Cheng" w:date="2018-08-19T10:17:00Z"/>
        </w:rPr>
      </w:pPr>
      <w:ins w:id="18" w:author="Kenny Cheng" w:date="2018-08-19T10:11:00Z">
        <w:r>
          <w:t xml:space="preserve">When </w:t>
        </w:r>
      </w:ins>
      <w:ins w:id="19" w:author="Kenny Cheng" w:date="2018-08-19T10:12:00Z">
        <w:r>
          <w:t xml:space="preserve">we </w:t>
        </w:r>
      </w:ins>
      <w:ins w:id="20" w:author="Kenny Cheng" w:date="2018-08-19T10:11:00Z">
        <w:r>
          <w:t xml:space="preserve">talk about value, we are referring to the expected points an </w:t>
        </w:r>
      </w:ins>
      <w:ins w:id="21" w:author="Kenny Cheng" w:date="2018-08-19T10:12:00Z">
        <w:r>
          <w:t>Athlete could generate</w:t>
        </w:r>
      </w:ins>
      <w:ins w:id="22" w:author="Kenny Cheng" w:date="2018-08-19T10:08:00Z">
        <w:r>
          <w:t xml:space="preserve">.  </w:t>
        </w:r>
      </w:ins>
      <w:ins w:id="23" w:author="Kenny Cheng" w:date="2018-08-19T10:09:00Z">
        <w:r>
          <w:t xml:space="preserve">The </w:t>
        </w:r>
      </w:ins>
      <w:ins w:id="24" w:author="Kenny Cheng" w:date="2018-08-19T10:12:00Z">
        <w:r>
          <w:t xml:space="preserve">actual </w:t>
        </w:r>
      </w:ins>
      <w:ins w:id="25" w:author="Kenny Cheng" w:date="2018-08-19T10:13:00Z">
        <w:r>
          <w:t>value they generate could diff</w:t>
        </w:r>
      </w:ins>
      <w:ins w:id="26" w:author="Kenny Cheng" w:date="2018-08-19T10:14:00Z">
        <w:r>
          <w:t>er,</w:t>
        </w:r>
      </w:ins>
      <w:ins w:id="27" w:author="Kenny Cheng" w:date="2018-08-19T10:13:00Z">
        <w:r>
          <w:t xml:space="preserve"> as th</w:t>
        </w:r>
      </w:ins>
      <w:ins w:id="28" w:author="Kenny Cheng" w:date="2018-08-19T10:14:00Z">
        <w:r>
          <w:t>e actual points earned</w:t>
        </w:r>
      </w:ins>
      <w:ins w:id="29" w:author="Kenny Cheng" w:date="2018-08-19T10:13:00Z">
        <w:r>
          <w:t xml:space="preserve"> is dependent of their performance during the game.</w:t>
        </w:r>
      </w:ins>
      <w:ins w:id="30" w:author="Kenny Cheng" w:date="2018-08-19T10:15:00Z">
        <w:r>
          <w:t xml:space="preserve">  </w:t>
        </w:r>
      </w:ins>
      <w:ins w:id="31" w:author="Kenny Cheng" w:date="2018-08-19T10:17:00Z">
        <w:r w:rsidR="008D7C45">
          <w:t xml:space="preserve"> The points for each athlete </w:t>
        </w:r>
        <w:proofErr w:type="gramStart"/>
        <w:r w:rsidR="008D7C45">
          <w:t>is</w:t>
        </w:r>
        <w:proofErr w:type="gramEnd"/>
        <w:r w:rsidR="008D7C45">
          <w:t xml:space="preserve"> ca</w:t>
        </w:r>
      </w:ins>
      <w:ins w:id="32" w:author="Kenny Cheng" w:date="2018-08-19T10:18:00Z">
        <w:r w:rsidR="008D7C45">
          <w:t>lculated based according to the table below:</w:t>
        </w:r>
      </w:ins>
    </w:p>
    <w:p w14:paraId="5D14F6CF" w14:textId="3B292BD0" w:rsidR="008D7C45" w:rsidRDefault="008D7C45" w:rsidP="00196816">
      <w:pPr>
        <w:spacing w:line="360" w:lineRule="auto"/>
        <w:rPr>
          <w:ins w:id="33" w:author="Kenny Cheng" w:date="2018-08-19T10:15:00Z"/>
        </w:rPr>
      </w:pPr>
      <w:ins w:id="34" w:author="Kenny Cheng" w:date="2018-08-19T10:17:00Z">
        <w:r w:rsidRPr="008D7C45">
          <w:rPr>
            <w:noProof/>
          </w:rPr>
          <w:lastRenderedPageBreak/>
          <w:drawing>
            <wp:inline distT="0" distB="0" distL="0" distR="0" wp14:anchorId="3582A05C" wp14:editId="571E77DA">
              <wp:extent cx="5943600" cy="3632200"/>
              <wp:effectExtent l="0" t="0" r="0" b="6350"/>
              <wp:docPr id="3" name="Picture 2">
                <a:extLst xmlns:a="http://schemas.openxmlformats.org/drawingml/2006/main">
                  <a:ext uri="{FF2B5EF4-FFF2-40B4-BE49-F238E27FC236}">
                    <a16:creationId xmlns:a16="http://schemas.microsoft.com/office/drawing/2014/main" id="{B4ADC3D1-3F6D-444A-B305-DF3853BB3E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4ADC3D1-3F6D-444A-B305-DF3853BB3E22}"/>
                          </a:ext>
                        </a:extLst>
                      </pic:cNvPr>
                      <pic:cNvPicPr>
                        <a:picLocks noChangeAspect="1"/>
                      </pic:cNvPicPr>
                    </pic:nvPicPr>
                    <pic:blipFill>
                      <a:blip r:embed="rId10"/>
                      <a:stretch>
                        <a:fillRect/>
                      </a:stretch>
                    </pic:blipFill>
                    <pic:spPr>
                      <a:xfrm>
                        <a:off x="0" y="0"/>
                        <a:ext cx="5943600" cy="3632200"/>
                      </a:xfrm>
                      <a:prstGeom prst="rect">
                        <a:avLst/>
                      </a:prstGeom>
                    </pic:spPr>
                  </pic:pic>
                </a:graphicData>
              </a:graphic>
            </wp:inline>
          </w:drawing>
        </w:r>
      </w:ins>
    </w:p>
    <w:p w14:paraId="07842348" w14:textId="77777777" w:rsidR="008D7C45" w:rsidRDefault="008D7C45" w:rsidP="00196816">
      <w:pPr>
        <w:spacing w:line="360" w:lineRule="auto"/>
      </w:pPr>
    </w:p>
    <w:p w14:paraId="3AAFBEF8" w14:textId="5DBFC1A1" w:rsidR="004935D1" w:rsidRDefault="00196816" w:rsidP="00196816">
      <w:pPr>
        <w:spacing w:line="360" w:lineRule="auto"/>
      </w:pPr>
      <w:r>
        <w:t>A</w:t>
      </w:r>
      <w:r w:rsidR="004935D1" w:rsidRPr="00F9299B">
        <w:t>thlete</w:t>
      </w:r>
      <w:r>
        <w:t>’s value</w:t>
      </w:r>
      <w:r w:rsidR="004935D1" w:rsidRPr="00F9299B">
        <w:t xml:space="preserve"> is the key input for the objective function</w:t>
      </w:r>
      <w:r>
        <w:t xml:space="preserve"> to work</w:t>
      </w:r>
      <w:r w:rsidR="004935D1" w:rsidRPr="00F9299B">
        <w:t>.</w:t>
      </w:r>
      <w:r>
        <w:t xml:space="preserve"> For this model,</w:t>
      </w:r>
      <w:r w:rsidR="004935D1" w:rsidRPr="00F9299B">
        <w:t xml:space="preserve"> we used the value</w:t>
      </w:r>
      <w:r>
        <w:t xml:space="preserve"> data</w:t>
      </w:r>
      <w:r w:rsidR="004935D1" w:rsidRPr="00F9299B">
        <w:t xml:space="preserve"> provided by Draft King</w:t>
      </w:r>
      <w:r w:rsidR="00F44924">
        <w:t>;</w:t>
      </w:r>
      <w:r>
        <w:t xml:space="preserve"> </w:t>
      </w:r>
      <w:r w:rsidR="00417B98">
        <w:t xml:space="preserve">however, </w:t>
      </w:r>
      <w:r w:rsidR="004935D1" w:rsidRPr="00F9299B">
        <w:t>value</w:t>
      </w:r>
      <w:r>
        <w:t xml:space="preserve"> should</w:t>
      </w:r>
      <w:r w:rsidR="004935D1" w:rsidRPr="00F9299B">
        <w:t xml:space="preserve"> be projected by the</w:t>
      </w:r>
      <w:r w:rsidR="004935D1">
        <w:t xml:space="preserve"> DFS team manager</w:t>
      </w:r>
      <w:r w:rsidR="004935D1" w:rsidRPr="00F9299B">
        <w:t>.  The technique used to project athlete value could be qualitive or quantitative</w:t>
      </w:r>
      <w:r>
        <w:t>. T</w:t>
      </w:r>
      <w:r w:rsidR="004935D1">
        <w:t xml:space="preserve">he accuracy of the projected point value is not an important consideration for this model. The purpose of this model is </w:t>
      </w:r>
      <w:r w:rsidR="00417B98">
        <w:t xml:space="preserve">to </w:t>
      </w:r>
      <w:r w:rsidR="004935D1">
        <w:t>optimiz</w:t>
      </w:r>
      <w:r w:rsidR="00417B98">
        <w:t>e</w:t>
      </w:r>
      <w:r w:rsidR="004935D1">
        <w:t xml:space="preserve"> the DFS team construction process assuming the player</w:t>
      </w:r>
      <w:r>
        <w:t>s</w:t>
      </w:r>
      <w:r w:rsidR="004935D1">
        <w:t xml:space="preserve"> projected value</w:t>
      </w:r>
      <w:r>
        <w:t>s</w:t>
      </w:r>
      <w:r w:rsidR="004935D1">
        <w:t xml:space="preserve"> </w:t>
      </w:r>
      <w:r>
        <w:t xml:space="preserve">are </w:t>
      </w:r>
      <w:r w:rsidR="004935D1">
        <w:t xml:space="preserve">forecasted correctly.  </w:t>
      </w:r>
    </w:p>
    <w:p w14:paraId="7923E6A4" w14:textId="77777777" w:rsidR="002E74C4" w:rsidRDefault="002E74C4" w:rsidP="00531E48">
      <w:pPr>
        <w:spacing w:line="360" w:lineRule="auto"/>
      </w:pPr>
    </w:p>
    <w:p w14:paraId="05DAB83F" w14:textId="4D1E2E41" w:rsidR="002E74C4" w:rsidRDefault="004935D1" w:rsidP="00196816">
      <w:pPr>
        <w:spacing w:line="360" w:lineRule="auto"/>
      </w:pPr>
      <w:r>
        <w:t xml:space="preserve">Team Ossington </w:t>
      </w:r>
      <w:r w:rsidR="00196816">
        <w:t xml:space="preserve">assumes that </w:t>
      </w:r>
      <w:r>
        <w:t>the optimization model will do a better job in drafting an optimal team compared to the DFS team manager.  This is because the amount of draft combination available is simply too overwhelming for a human mind to process.  Assuming there are 100 players to choose f</w:t>
      </w:r>
      <w:r w:rsidR="002E74C4">
        <w:t>ro</w:t>
      </w:r>
      <w:r>
        <w:t>m</w:t>
      </w:r>
      <w:r w:rsidR="006B47EB">
        <w:t xml:space="preserve"> and</w:t>
      </w:r>
      <w:r>
        <w:t xml:space="preserve"> with a roster of 10 slots</w:t>
      </w:r>
      <w:r w:rsidR="006B47EB">
        <w:t>,</w:t>
      </w:r>
      <w:r>
        <w:t xml:space="preserve"> the possible draft combination </w:t>
      </w:r>
      <w:r w:rsidR="002E74C4">
        <w:t xml:space="preserve">is </w:t>
      </w:r>
      <w:r w:rsidR="006B47EB">
        <w:t xml:space="preserve">in </w:t>
      </w:r>
      <w:r w:rsidR="002E74C4">
        <w:t xml:space="preserve">the </w:t>
      </w:r>
      <w:r>
        <w:t xml:space="preserve">excess of 17,000 billion.  </w:t>
      </w:r>
    </w:p>
    <w:p w14:paraId="086977BB" w14:textId="7AAAFC94" w:rsidR="00F44924" w:rsidRDefault="004935D1" w:rsidP="00531E48">
      <w:pPr>
        <w:spacing w:line="360" w:lineRule="auto"/>
      </w:pPr>
      <w:r>
        <w:t>However, there is only a subset of combination that meets all the constraints.  If the DFS team manager were to select a roster manually</w:t>
      </w:r>
      <w:r w:rsidR="006B47EB">
        <w:t>,</w:t>
      </w:r>
      <w:r>
        <w:t xml:space="preserve"> most likely</w:t>
      </w:r>
      <w:r w:rsidR="006B47EB">
        <w:t>,</w:t>
      </w:r>
      <w:r>
        <w:t xml:space="preserve"> </w:t>
      </w:r>
      <w:r w:rsidR="007B45AB">
        <w:t xml:space="preserve">he would </w:t>
      </w:r>
      <w:r>
        <w:t>select the most valuable player in their mind first and move on to the next best player that is within budget</w:t>
      </w:r>
      <w:r w:rsidR="007B45AB">
        <w:t xml:space="preserve"> reach</w:t>
      </w:r>
      <w:r>
        <w:t xml:space="preserve">.  This process would go on until the </w:t>
      </w:r>
      <w:r>
        <w:lastRenderedPageBreak/>
        <w:t xml:space="preserve">budget </w:t>
      </w:r>
      <w:r w:rsidR="007B45AB">
        <w:t>has been completely used.</w:t>
      </w:r>
      <w:r>
        <w:t xml:space="preserve"> </w:t>
      </w:r>
      <w:r w:rsidR="007B45AB">
        <w:t>T</w:t>
      </w:r>
      <w:r>
        <w:t xml:space="preserve">he outcome of a manual team selection process described would be budget maximization.  </w:t>
      </w:r>
    </w:p>
    <w:p w14:paraId="033E0A9C" w14:textId="1C9B41A5" w:rsidR="004935D1" w:rsidRDefault="004935D1" w:rsidP="00531E48">
      <w:pPr>
        <w:spacing w:line="360" w:lineRule="auto"/>
      </w:pPr>
      <w:r>
        <w:t xml:space="preserve">The objective of DFS is to maximize points scored and not </w:t>
      </w:r>
      <w:r w:rsidR="00F44924">
        <w:t xml:space="preserve">maximizing </w:t>
      </w:r>
      <w:r>
        <w:t xml:space="preserve">budget </w:t>
      </w:r>
      <w:r w:rsidR="00F44924">
        <w:t>utilization</w:t>
      </w:r>
      <w:r>
        <w:t>, as all DFS team manager</w:t>
      </w:r>
      <w:r w:rsidR="00E90887">
        <w:t>s</w:t>
      </w:r>
      <w:r>
        <w:t xml:space="preserve"> ha</w:t>
      </w:r>
      <w:r w:rsidR="00E90887">
        <w:t>ve</w:t>
      </w:r>
      <w:r>
        <w:t xml:space="preserve"> the same budget.  The optimization model Team Ossington constructed would help solve this</w:t>
      </w:r>
      <w:r w:rsidR="00E90887">
        <w:t>.</w:t>
      </w:r>
      <w:r>
        <w:t xml:space="preserve"> </w:t>
      </w:r>
      <w:r w:rsidR="00E90887">
        <w:t>I</w:t>
      </w:r>
      <w:r>
        <w:t>t would select player</w:t>
      </w:r>
      <w:r w:rsidR="00417B98">
        <w:t>s</w:t>
      </w:r>
      <w:r>
        <w:t xml:space="preserve"> that would maximize points rather th</w:t>
      </w:r>
      <w:r w:rsidR="00E90887">
        <w:t>a</w:t>
      </w:r>
      <w:r>
        <w:t>n budget</w:t>
      </w:r>
      <w:r w:rsidR="00417B98">
        <w:t xml:space="preserve"> </w:t>
      </w:r>
      <w:r w:rsidR="00F44924">
        <w:t xml:space="preserve">utilization </w:t>
      </w:r>
      <w:r w:rsidR="00417B98">
        <w:t>for the team</w:t>
      </w:r>
      <w:r>
        <w:t xml:space="preserve">.  </w:t>
      </w:r>
    </w:p>
    <w:p w14:paraId="187CBAE0" w14:textId="20FB8257" w:rsidR="000465ED" w:rsidRDefault="004935D1" w:rsidP="00E90887">
      <w:pPr>
        <w:spacing w:line="360" w:lineRule="auto"/>
      </w:pPr>
      <w:r>
        <w:t xml:space="preserve">In addition, this process </w:t>
      </w:r>
      <w:r w:rsidR="00E90887">
        <w:t>removes</w:t>
      </w:r>
      <w:r>
        <w:t xml:space="preserve"> </w:t>
      </w:r>
      <w:del w:id="35" w:author="Kenny Cheng" w:date="2018-08-19T10:17:00Z">
        <w:r w:rsidDel="008D7C45">
          <w:delText xml:space="preserve"> </w:delText>
        </w:r>
      </w:del>
      <w:r>
        <w:t>bias from roster selection.</w:t>
      </w:r>
      <w:r w:rsidR="00E90887">
        <w:t xml:space="preserve"> However, if we </w:t>
      </w:r>
      <w:del w:id="36" w:author="Kenny Cheng" w:date="2018-08-19T10:17:00Z">
        <w:r w:rsidDel="008D7C45">
          <w:delText xml:space="preserve"> </w:delText>
        </w:r>
      </w:del>
      <w:r w:rsidR="00E90887">
        <w:t>a</w:t>
      </w:r>
      <w:r>
        <w:t>ssum</w:t>
      </w:r>
      <w:r w:rsidR="00E90887">
        <w:t>ed that</w:t>
      </w:r>
      <w:r>
        <w:t xml:space="preserve"> DFS team manager</w:t>
      </w:r>
      <w:r w:rsidR="00E90887">
        <w:t>s</w:t>
      </w:r>
      <w:r>
        <w:t xml:space="preserve"> projected player points correctly without bias, there </w:t>
      </w:r>
      <w:r w:rsidR="00C42717">
        <w:t>would</w:t>
      </w:r>
      <w:r w:rsidR="00F44924">
        <w:t xml:space="preserve"> </w:t>
      </w:r>
      <w:r>
        <w:t>still</w:t>
      </w:r>
      <w:r w:rsidR="00C42717">
        <w:t xml:space="preserve"> be</w:t>
      </w:r>
      <w:r>
        <w:t xml:space="preserve"> a chance where </w:t>
      </w:r>
      <w:r w:rsidR="00F44924">
        <w:t>DFS team mangers</w:t>
      </w:r>
      <w:r w:rsidR="00C42717">
        <w:t>’</w:t>
      </w:r>
      <w:r w:rsidR="00F44924">
        <w:t xml:space="preserve"> bias</w:t>
      </w:r>
      <w:r w:rsidR="00C42717">
        <w:t xml:space="preserve"> could </w:t>
      </w:r>
      <w:r w:rsidR="00F44924">
        <w:t xml:space="preserve">impact </w:t>
      </w:r>
      <w:r>
        <w:t xml:space="preserve">the player selection </w:t>
      </w:r>
      <w:r w:rsidR="00F44924">
        <w:t>process.</w:t>
      </w:r>
      <w:r>
        <w:t xml:space="preserve"> </w:t>
      </w:r>
      <w:r w:rsidR="00F44924">
        <w:t xml:space="preserve"> </w:t>
      </w:r>
      <w:r w:rsidR="000465ED">
        <w:t>The reason being is,</w:t>
      </w:r>
      <w:r>
        <w:t xml:space="preserve"> </w:t>
      </w:r>
      <w:r w:rsidR="000465ED">
        <w:t>t</w:t>
      </w:r>
      <w:r>
        <w:t xml:space="preserve">hey might not like a player because they have </w:t>
      </w:r>
      <w:del w:id="37" w:author="Kenny Cheng" w:date="2018-08-19T10:17:00Z">
        <w:r w:rsidR="00C42717" w:rsidDel="008D7C45">
          <w:delText xml:space="preserve"> </w:delText>
        </w:r>
      </w:del>
      <w:r w:rsidR="00C42717">
        <w:t xml:space="preserve">a weird </w:t>
      </w:r>
      <w:r>
        <w:t>pitch, they are too short, or simply</w:t>
      </w:r>
      <w:r w:rsidR="000465ED">
        <w:t xml:space="preserve"> there is a</w:t>
      </w:r>
      <w:r>
        <w:t xml:space="preserve"> feel</w:t>
      </w:r>
      <w:r w:rsidR="000465ED">
        <w:t>ing</w:t>
      </w:r>
      <w:r>
        <w:t xml:space="preserve"> that they are not</w:t>
      </w:r>
      <w:r w:rsidR="000465ED">
        <w:t xml:space="preserve"> just good enough.</w:t>
      </w:r>
      <w:r>
        <w:t xml:space="preserve">  The DFS team manager would unconsciously shy away from selecting those players even if they are the best available player.  Using an optimization model, players would get selected based on </w:t>
      </w:r>
      <w:r w:rsidR="000465ED">
        <w:t xml:space="preserve">the </w:t>
      </w:r>
      <w:r>
        <w:t>stat</w:t>
      </w:r>
      <w:r w:rsidR="000465ED">
        <w:t>istical analysis of their performance</w:t>
      </w:r>
      <w:r>
        <w:t xml:space="preserve"> and</w:t>
      </w:r>
      <w:r w:rsidR="00417B98">
        <w:t xml:space="preserve"> </w:t>
      </w:r>
      <w:r w:rsidR="001B3928">
        <w:t xml:space="preserve">would not be </w:t>
      </w:r>
      <w:r>
        <w:t xml:space="preserve">impacted by unconscious bias.  </w:t>
      </w:r>
    </w:p>
    <w:p w14:paraId="7E29C654" w14:textId="04BEE7A2" w:rsidR="004935D1" w:rsidRDefault="004935D1">
      <w:pPr>
        <w:spacing w:line="360" w:lineRule="auto"/>
      </w:pPr>
      <w:r>
        <w:t xml:space="preserve">This method is </w:t>
      </w:r>
      <w:r w:rsidR="00C42717">
        <w:t>like</w:t>
      </w:r>
      <w:r>
        <w:t xml:space="preserve"> </w:t>
      </w:r>
      <w:r w:rsidR="000465ED">
        <w:t xml:space="preserve">the one </w:t>
      </w:r>
      <w:r>
        <w:t>HR departments</w:t>
      </w:r>
      <w:r w:rsidR="000465ED">
        <w:t xml:space="preserve"> use</w:t>
      </w:r>
      <w:r w:rsidR="00C42717">
        <w:t>s</w:t>
      </w:r>
      <w:r w:rsidR="000465ED">
        <w:t>. When HR department provides</w:t>
      </w:r>
      <w:r>
        <w:t xml:space="preserve"> hiring manager</w:t>
      </w:r>
      <w:r w:rsidR="000465ED">
        <w:t>s</w:t>
      </w:r>
      <w:r>
        <w:t xml:space="preserve"> with resumes with no name and only qualification</w:t>
      </w:r>
      <w:r w:rsidR="00B953B0">
        <w:t>s</w:t>
      </w:r>
      <w:r>
        <w:t>.</w:t>
      </w:r>
      <w:r w:rsidR="000465ED">
        <w:t xml:space="preserve"> </w:t>
      </w:r>
    </w:p>
    <w:p w14:paraId="68E63253" w14:textId="5E43FF33" w:rsidR="00836551" w:rsidRPr="00135C45" w:rsidRDefault="009C72D5" w:rsidP="00531E48">
      <w:pPr>
        <w:spacing w:line="360" w:lineRule="auto"/>
        <w:rPr>
          <w:b/>
          <w:u w:val="single"/>
          <w:rPrChange w:id="38" w:author="Julio Fournier" w:date="2018-08-19T12:07:00Z">
            <w:rPr>
              <w:b/>
            </w:rPr>
          </w:rPrChange>
        </w:rPr>
      </w:pPr>
      <w:r w:rsidRPr="00135C45">
        <w:rPr>
          <w:b/>
          <w:u w:val="single"/>
          <w:rPrChange w:id="39" w:author="Julio Fournier" w:date="2018-08-19T12:07:00Z">
            <w:rPr>
              <w:b/>
            </w:rPr>
          </w:rPrChange>
        </w:rPr>
        <w:t xml:space="preserve">Optimization Model: </w:t>
      </w:r>
      <w:r w:rsidR="00836551" w:rsidRPr="00135C45">
        <w:rPr>
          <w:b/>
          <w:u w:val="single"/>
          <w:rPrChange w:id="40" w:author="Julio Fournier" w:date="2018-08-19T12:07:00Z">
            <w:rPr>
              <w:b/>
            </w:rPr>
          </w:rPrChange>
        </w:rPr>
        <w:t>Limitation and Implementation challenges</w:t>
      </w:r>
    </w:p>
    <w:p w14:paraId="23AA858C" w14:textId="77F6C403" w:rsidR="004935D1" w:rsidRDefault="00C42717" w:rsidP="000465ED">
      <w:pPr>
        <w:spacing w:line="360" w:lineRule="auto"/>
        <w:rPr>
          <w:ins w:id="41" w:author="Kenny Cheng" w:date="2018-08-19T10:03:00Z"/>
        </w:rPr>
      </w:pPr>
      <w:r>
        <w:t>O</w:t>
      </w:r>
      <w:r w:rsidR="004935D1">
        <w:t>ne limitation of the model is the decision variables in excel</w:t>
      </w:r>
      <w:r w:rsidR="00622E79">
        <w:t xml:space="preserve"> which are</w:t>
      </w:r>
      <w:r w:rsidR="000465ED">
        <w:t xml:space="preserve"> </w:t>
      </w:r>
      <w:r w:rsidR="004935D1">
        <w:t xml:space="preserve">limited to 200.  The dataset from Draft King has athletes list well </w:t>
      </w:r>
      <w:r w:rsidR="000465ED">
        <w:t>beyond the</w:t>
      </w:r>
      <w:r w:rsidR="004935D1">
        <w:t xml:space="preserve"> 200</w:t>
      </w:r>
      <w:r w:rsidR="000465ED">
        <w:t xml:space="preserve"> mark</w:t>
      </w:r>
      <w:r w:rsidR="004935D1">
        <w:t>, as</w:t>
      </w:r>
      <w:r w:rsidR="00622E79">
        <w:t xml:space="preserve"> a</w:t>
      </w:r>
      <w:r w:rsidR="004935D1">
        <w:t xml:space="preserve"> result the model failed to operate correctly. </w:t>
      </w:r>
      <w:r>
        <w:t xml:space="preserve">To </w:t>
      </w:r>
      <w:r w:rsidR="004935D1">
        <w:t>address this issue, DFS team manager can create a custom player list of 200 players.  In actual practice, this is an exercise a DFS manager will have to go through, as there would be player</w:t>
      </w:r>
      <w:r w:rsidR="001E25F3">
        <w:t>s</w:t>
      </w:r>
      <w:r w:rsidR="004935D1">
        <w:t xml:space="preserve"> that</w:t>
      </w:r>
      <w:r>
        <w:t xml:space="preserve"> should not be on the draft list</w:t>
      </w:r>
      <w:r w:rsidR="004935D1">
        <w:t>.  Th</w:t>
      </w:r>
      <w:r w:rsidR="001E25F3">
        <w:t xml:space="preserve">is can occur when </w:t>
      </w:r>
      <w:r w:rsidR="00622E79">
        <w:t>the</w:t>
      </w:r>
      <w:r w:rsidR="001E25F3">
        <w:t xml:space="preserve"> player cannot play due to </w:t>
      </w:r>
      <w:r w:rsidR="004935D1">
        <w:t>injuries, or simply</w:t>
      </w:r>
      <w:r w:rsidR="001E25F3">
        <w:t xml:space="preserve"> because</w:t>
      </w:r>
      <w:r w:rsidR="00622E79">
        <w:t xml:space="preserve"> it</w:t>
      </w:r>
      <w:r w:rsidR="001E25F3">
        <w:t xml:space="preserve"> is his turn to be in the </w:t>
      </w:r>
      <w:r w:rsidR="004935D1">
        <w:t xml:space="preserve">bench. </w:t>
      </w:r>
      <w:r w:rsidR="001E25F3">
        <w:t>Moreover,</w:t>
      </w:r>
      <w:r w:rsidR="004935D1">
        <w:t xml:space="preserve"> </w:t>
      </w:r>
      <w:r w:rsidR="001E25F3">
        <w:t>i</w:t>
      </w:r>
      <w:r w:rsidR="004935D1">
        <w:t>t</w:t>
      </w:r>
      <w:r w:rsidR="001E25F3">
        <w:t xml:space="preserve"> i</w:t>
      </w:r>
      <w:r w:rsidR="004935D1">
        <w:t>s also highly unlikely that</w:t>
      </w:r>
      <w:r w:rsidR="001E25F3">
        <w:t xml:space="preserve"> one</w:t>
      </w:r>
      <w:r w:rsidR="004935D1">
        <w:t xml:space="preserve"> would go beyond the 20</w:t>
      </w:r>
      <w:r w:rsidR="004935D1" w:rsidRPr="00C46996">
        <w:rPr>
          <w:vertAlign w:val="superscript"/>
        </w:rPr>
        <w:t>th</w:t>
      </w:r>
      <w:r w:rsidR="004935D1">
        <w:t xml:space="preserve"> player in your ranking for each position when creating your team.</w:t>
      </w:r>
      <w:r w:rsidR="001E25F3">
        <w:t xml:space="preserve"> </w:t>
      </w:r>
      <w:r w:rsidR="00F977EC">
        <w:t xml:space="preserve"> W</w:t>
      </w:r>
      <w:r w:rsidR="004935D1">
        <w:t xml:space="preserve">e </w:t>
      </w:r>
      <w:r w:rsidR="00F977EC">
        <w:t>assume</w:t>
      </w:r>
      <w:r w:rsidR="004935D1">
        <w:t xml:space="preserve"> the model will still operate effectively within this limitation.   </w:t>
      </w:r>
    </w:p>
    <w:p w14:paraId="50CA9C5A" w14:textId="09884908" w:rsidR="00282E82" w:rsidDel="00135C45" w:rsidRDefault="00282E82" w:rsidP="008D7C45">
      <w:pPr>
        <w:spacing w:line="360" w:lineRule="auto"/>
        <w:rPr>
          <w:del w:id="42" w:author="Kenny Cheng" w:date="2018-08-19T10:21:00Z"/>
        </w:rPr>
      </w:pPr>
      <w:ins w:id="43" w:author="Kenny Cheng" w:date="2018-08-19T10:03:00Z">
        <w:r>
          <w:t>Using the average point expectation from Draft King, the results showed</w:t>
        </w:r>
      </w:ins>
      <w:ins w:id="44" w:author="Kenny Cheng" w:date="2018-08-19T10:04:00Z">
        <w:r>
          <w:t xml:space="preserve"> that majority of our budget should be spent on pitchers</w:t>
        </w:r>
      </w:ins>
      <w:ins w:id="45" w:author="Kenny Cheng" w:date="2018-08-19T10:05:00Z">
        <w:r>
          <w:t>.</w:t>
        </w:r>
        <w:r w:rsidR="000D43D8">
          <w:t xml:space="preserve">  </w:t>
        </w:r>
      </w:ins>
      <w:ins w:id="46" w:author="Kenny Cheng" w:date="2018-08-19T10:18:00Z">
        <w:r w:rsidR="008D7C45">
          <w:t>Thi</w:t>
        </w:r>
      </w:ins>
      <w:ins w:id="47" w:author="Kenny Cheng" w:date="2018-08-19T10:19:00Z">
        <w:r w:rsidR="008D7C45">
          <w:t>s analysis will change from sport to sport, the reason we saw this outcome was primarily driven by the scoring system in MLB DFS.  This does highlight that in MLB DFS</w:t>
        </w:r>
      </w:ins>
      <w:ins w:id="48" w:author="Kenny Cheng" w:date="2018-08-19T10:20:00Z">
        <w:r w:rsidR="008D7C45">
          <w:t xml:space="preserve">, DFS team managers should spent more time in estimating the correct value for </w:t>
        </w:r>
      </w:ins>
      <w:ins w:id="49" w:author="Kenny Cheng" w:date="2018-08-19T10:22:00Z">
        <w:r w:rsidR="008D7C45">
          <w:t>pitchers.</w:t>
        </w:r>
      </w:ins>
      <w:ins w:id="50" w:author="Julio Fournier" w:date="2018-08-19T12:04:00Z">
        <w:r w:rsidR="00135C45">
          <w:t xml:space="preserve"> </w:t>
        </w:r>
      </w:ins>
    </w:p>
    <w:p w14:paraId="4C667A84" w14:textId="77777777" w:rsidR="00135C45" w:rsidRDefault="00135C45" w:rsidP="000465ED">
      <w:pPr>
        <w:spacing w:line="360" w:lineRule="auto"/>
        <w:rPr>
          <w:ins w:id="51" w:author="Julio Fournier" w:date="2018-08-19T12:04:00Z"/>
        </w:rPr>
      </w:pPr>
    </w:p>
    <w:p w14:paraId="18767E4F" w14:textId="178213AF" w:rsidR="004935D1" w:rsidRPr="00135C45" w:rsidRDefault="004935D1" w:rsidP="008D7C45">
      <w:pPr>
        <w:spacing w:line="360" w:lineRule="auto"/>
        <w:rPr>
          <w:b/>
          <w:u w:val="single"/>
          <w:rPrChange w:id="52" w:author="Julio Fournier" w:date="2018-08-19T12:07:00Z">
            <w:rPr>
              <w:b/>
            </w:rPr>
          </w:rPrChange>
        </w:rPr>
      </w:pPr>
      <w:r w:rsidRPr="00135C45">
        <w:rPr>
          <w:b/>
          <w:u w:val="single"/>
          <w:rPrChange w:id="53" w:author="Julio Fournier" w:date="2018-08-19T12:07:00Z">
            <w:rPr>
              <w:b/>
            </w:rPr>
          </w:rPrChange>
        </w:rPr>
        <w:lastRenderedPageBreak/>
        <w:t>Athlete Performance Simulation</w:t>
      </w:r>
      <w:ins w:id="54" w:author="Julio Fournier" w:date="2018-08-19T12:07:00Z">
        <w:r w:rsidR="00135C45" w:rsidRPr="00135C45">
          <w:rPr>
            <w:b/>
            <w:u w:val="single"/>
            <w:rPrChange w:id="55" w:author="Julio Fournier" w:date="2018-08-19T12:07:00Z">
              <w:rPr>
                <w:b/>
              </w:rPr>
            </w:rPrChange>
          </w:rPr>
          <w:t>:</w:t>
        </w:r>
      </w:ins>
    </w:p>
    <w:p w14:paraId="14D86BC0" w14:textId="2857325D" w:rsidR="004935D1" w:rsidRDefault="001E25F3" w:rsidP="004935D1">
      <w:pPr>
        <w:spacing w:line="360" w:lineRule="auto"/>
      </w:pPr>
      <w:r>
        <w:t>T</w:t>
      </w:r>
      <w:r w:rsidR="004935D1">
        <w:t>o properly utilize</w:t>
      </w:r>
      <w:r>
        <w:t>d</w:t>
      </w:r>
      <w:r w:rsidR="004935D1">
        <w:t xml:space="preserve"> an optimization model, DFS team managers </w:t>
      </w:r>
      <w:r>
        <w:t>must</w:t>
      </w:r>
      <w:r w:rsidR="004935D1">
        <w:t xml:space="preserve"> project points for each Athlete.  The way most managers do this is based on historical averages. Different managers would differ slightly in how they calculate </w:t>
      </w:r>
      <w:del w:id="56" w:author="Julio Fournier" w:date="2018-08-19T12:08:00Z">
        <w:r w:rsidR="004935D1" w:rsidDel="00135C45">
          <w:delText>averages,</w:delText>
        </w:r>
      </w:del>
      <w:ins w:id="57" w:author="Julio Fournier" w:date="2018-08-19T12:08:00Z">
        <w:r w:rsidR="00135C45">
          <w:t>averages;</w:t>
        </w:r>
      </w:ins>
      <w:r w:rsidR="004935D1">
        <w:t xml:space="preserve"> </w:t>
      </w:r>
      <w:del w:id="58" w:author="Julio Fournier" w:date="2018-08-19T12:08:00Z">
        <w:r w:rsidDel="00135C45">
          <w:delText>however</w:delText>
        </w:r>
      </w:del>
      <w:ins w:id="59" w:author="Julio Fournier" w:date="2018-08-19T12:08:00Z">
        <w:r w:rsidR="00135C45">
          <w:t>however,</w:t>
        </w:r>
      </w:ins>
      <w:r w:rsidR="004935D1">
        <w:t xml:space="preserve"> most manager</w:t>
      </w:r>
      <w:r>
        <w:t>s</w:t>
      </w:r>
      <w:r w:rsidR="004935D1">
        <w:t xml:space="preserve"> rel</w:t>
      </w:r>
      <w:r>
        <w:t xml:space="preserve">y </w:t>
      </w:r>
      <w:del w:id="60" w:author="Julio Fournier" w:date="2018-08-19T12:07:00Z">
        <w:r w:rsidR="004935D1" w:rsidDel="00135C45">
          <w:delText xml:space="preserve"> </w:delText>
        </w:r>
      </w:del>
      <w:r w:rsidR="004935D1">
        <w:t>on this method</w:t>
      </w:r>
      <w:r>
        <w:t>ology</w:t>
      </w:r>
      <w:r w:rsidR="004935D1">
        <w:t xml:space="preserve">.  The </w:t>
      </w:r>
      <w:r w:rsidR="00CC32A1">
        <w:t>assumption</w:t>
      </w:r>
      <w:r w:rsidR="004935D1">
        <w:t xml:space="preserve"> is that athletes</w:t>
      </w:r>
      <w:r w:rsidR="00622E79">
        <w:t>’</w:t>
      </w:r>
      <w:r w:rsidR="004935D1">
        <w:t xml:space="preserve"> past performance would be a good indicat</w:t>
      </w:r>
      <w:r w:rsidR="00622E79">
        <w:t>or</w:t>
      </w:r>
      <w:r w:rsidR="004935D1">
        <w:t xml:space="preserve"> of future performance.  If we </w:t>
      </w:r>
      <w:r>
        <w:t xml:space="preserve">approach </w:t>
      </w:r>
      <w:r w:rsidR="004935D1">
        <w:t>this from a statistic</w:t>
      </w:r>
      <w:r>
        <w:t>al</w:t>
      </w:r>
      <w:r w:rsidR="004935D1">
        <w:t xml:space="preserve"> point of </w:t>
      </w:r>
      <w:r>
        <w:t>view,</w:t>
      </w:r>
      <w:r w:rsidR="004935D1">
        <w:t xml:space="preserve"> there</w:t>
      </w:r>
      <w:r>
        <w:t xml:space="preserve"> is a significant amount of</w:t>
      </w:r>
      <w:r w:rsidR="004935D1">
        <w:t xml:space="preserve"> adjustment</w:t>
      </w:r>
      <w:r>
        <w:t>s</w:t>
      </w:r>
      <w:r w:rsidR="004935D1">
        <w:t xml:space="preserve"> to</w:t>
      </w:r>
      <w:r>
        <w:t xml:space="preserve"> be made for</w:t>
      </w:r>
      <w:r w:rsidR="004935D1">
        <w:t xml:space="preserve"> </w:t>
      </w:r>
      <w:r w:rsidR="00622E79">
        <w:t xml:space="preserve">more accurate </w:t>
      </w:r>
      <w:r w:rsidR="004935D1">
        <w:t xml:space="preserve">prediction.  For those of us that watch sports, we know that athlete performance is not always consistent.  Some </w:t>
      </w:r>
      <w:r>
        <w:t>a</w:t>
      </w:r>
      <w:r w:rsidR="004935D1">
        <w:t>thletes would be more consistent th</w:t>
      </w:r>
      <w:r>
        <w:t>a</w:t>
      </w:r>
      <w:r w:rsidR="004935D1">
        <w:t>n others, those players are more likely to have a lower standard deviation in the</w:t>
      </w:r>
      <w:r>
        <w:t>ir</w:t>
      </w:r>
      <w:r w:rsidR="004935D1">
        <w:t xml:space="preserve"> points</w:t>
      </w:r>
      <w:r>
        <w:t xml:space="preserve"> </w:t>
      </w:r>
      <w:r w:rsidR="004935D1">
        <w:t>score</w:t>
      </w:r>
      <w:r w:rsidR="00CC32A1">
        <w:t>d</w:t>
      </w:r>
      <w:r w:rsidR="004935D1">
        <w:t xml:space="preserve">.  This information is useful to us, because it allows us to enhance our player point projection model.  </w:t>
      </w:r>
    </w:p>
    <w:p w14:paraId="6532A707" w14:textId="318BBC7B" w:rsidR="001E25F3" w:rsidRDefault="004935D1" w:rsidP="001E25F3">
      <w:pPr>
        <w:spacing w:line="360" w:lineRule="auto"/>
      </w:pPr>
      <w:r>
        <w:t xml:space="preserve">At the end of the day, most DFS </w:t>
      </w:r>
      <w:r w:rsidR="00622E79">
        <w:t>team managers</w:t>
      </w:r>
      <w:r>
        <w:t xml:space="preserve"> feel there is still an art to this game.  They feel that the</w:t>
      </w:r>
      <w:r w:rsidR="00CC32A1">
        <w:t>ir</w:t>
      </w:r>
      <w:r>
        <w:t xml:space="preserve"> experience should help predict if a player will have a good game or not.   </w:t>
      </w:r>
      <w:r w:rsidR="001E25F3">
        <w:t>We can assume</w:t>
      </w:r>
      <w:r>
        <w:t xml:space="preserve"> </w:t>
      </w:r>
      <w:r w:rsidR="001E25F3">
        <w:t xml:space="preserve">that </w:t>
      </w:r>
      <w:r>
        <w:t xml:space="preserve">DFS </w:t>
      </w:r>
      <w:r w:rsidR="00622E79">
        <w:t>team managers</w:t>
      </w:r>
      <w:r>
        <w:t xml:space="preserve"> can accurately predict which athletes will have</w:t>
      </w:r>
      <w:r w:rsidR="001E25F3">
        <w:t xml:space="preserve"> either</w:t>
      </w:r>
      <w:r>
        <w:t xml:space="preserve"> a good game or bad </w:t>
      </w:r>
      <w:r w:rsidR="001E25F3">
        <w:t>one</w:t>
      </w:r>
      <w:r>
        <w:t>.  If they think a player will have a bad game, how much should they adjust down their point</w:t>
      </w:r>
      <w:r w:rsidR="001E25F3">
        <w:t>s</w:t>
      </w:r>
      <w:r>
        <w:t xml:space="preserve"> by?</w:t>
      </w:r>
    </w:p>
    <w:p w14:paraId="074139E2" w14:textId="5EAFFEF4" w:rsidR="00D37011" w:rsidRDefault="00CC32A1" w:rsidP="00531E48">
      <w:pPr>
        <w:spacing w:line="360" w:lineRule="auto"/>
      </w:pPr>
      <w:r>
        <w:t>If assume athlete’s performance is a random sample,</w:t>
      </w:r>
      <w:r w:rsidR="001E25F3">
        <w:t xml:space="preserve"> u</w:t>
      </w:r>
      <w:r w:rsidR="004935D1">
        <w:t xml:space="preserve">nder central limit theorem an </w:t>
      </w:r>
      <w:r w:rsidR="001E25F3">
        <w:t xml:space="preserve">athlete’s </w:t>
      </w:r>
      <w:r w:rsidR="004935D1">
        <w:t xml:space="preserve">point should </w:t>
      </w:r>
      <w:r w:rsidR="001E25F3">
        <w:t>center</w:t>
      </w:r>
      <w:r w:rsidR="004935D1">
        <w:t xml:space="preserve"> around </w:t>
      </w:r>
      <w:r w:rsidR="001E25F3">
        <w:t xml:space="preserve">his </w:t>
      </w:r>
      <w:r w:rsidR="004935D1">
        <w:t>mean.  We can use the</w:t>
      </w:r>
      <w:r>
        <w:t>ir</w:t>
      </w:r>
      <w:r w:rsidR="004935D1">
        <w:t xml:space="preserve"> average points and standard deviation to calculate the upper bound and lower bound of their expected </w:t>
      </w:r>
      <w:r w:rsidR="004935D1" w:rsidRPr="00836551">
        <w:t xml:space="preserve">points.   If we believe a player is going to have a bad game, we can give them their 5% distribution </w:t>
      </w:r>
      <w:r>
        <w:t>of the points earned</w:t>
      </w:r>
      <w:r w:rsidR="00D37011">
        <w:t>,</w:t>
      </w:r>
      <w:r w:rsidR="004935D1" w:rsidRPr="00836551">
        <w:t xml:space="preserve"> if we feel that they will have a great game we can assign them the 95% </w:t>
      </w:r>
      <w:r>
        <w:t xml:space="preserve">distribution of the points </w:t>
      </w:r>
      <w:del w:id="61" w:author="Julio Fournier" w:date="2018-08-19T12:04:00Z">
        <w:r w:rsidDel="00135C45">
          <w:delText>earned</w:delText>
        </w:r>
        <w:r w:rsidR="00D37011" w:rsidDel="00135C45">
          <w:delText>,</w:delText>
        </w:r>
        <w:r w:rsidR="004935D1" w:rsidDel="00135C45">
          <w:delText xml:space="preserve">  </w:delText>
        </w:r>
        <w:r w:rsidR="00D37011" w:rsidDel="00135C45">
          <w:delText>and</w:delText>
        </w:r>
      </w:del>
      <w:ins w:id="62" w:author="Julio Fournier" w:date="2018-08-19T12:04:00Z">
        <w:r w:rsidR="00135C45">
          <w:t>earned, and</w:t>
        </w:r>
      </w:ins>
      <w:r w:rsidR="00D37011">
        <w:t xml:space="preserve"> if </w:t>
      </w:r>
      <w:r w:rsidR="004935D1">
        <w:t>we are unsure how they will perform</w:t>
      </w:r>
      <w:r w:rsidR="001E25F3">
        <w:t>,</w:t>
      </w:r>
      <w:r w:rsidR="004935D1">
        <w:t xml:space="preserve"> we can just give them their historical </w:t>
      </w:r>
      <w:r w:rsidR="001E25F3">
        <w:t>average</w:t>
      </w:r>
      <w:r w:rsidR="004935D1">
        <w:t xml:space="preserve">.  </w:t>
      </w:r>
    </w:p>
    <w:p w14:paraId="0338D50E" w14:textId="30F706A8" w:rsidR="004F0583" w:rsidRDefault="00D37011" w:rsidP="00531E48">
      <w:pPr>
        <w:spacing w:line="360" w:lineRule="auto"/>
      </w:pPr>
      <w:r>
        <w:t>The model assumes that a</w:t>
      </w:r>
      <w:r w:rsidR="004935D1">
        <w:t xml:space="preserve">n athlete’s point </w:t>
      </w:r>
      <w:r>
        <w:t xml:space="preserve">earned </w:t>
      </w:r>
      <w:r w:rsidR="004935D1">
        <w:t xml:space="preserve">is </w:t>
      </w:r>
      <w:r>
        <w:t>correlated with winning and losing a match</w:t>
      </w:r>
      <w:r w:rsidR="004935D1">
        <w:t>.  This means that the distribution of an athlete’s performance can be impacted by the outcome of the match.   Just say our typical DFS player is smarter th</w:t>
      </w:r>
      <w:r w:rsidR="004F0583">
        <w:t>a</w:t>
      </w:r>
      <w:r w:rsidR="004935D1">
        <w:t xml:space="preserve">n your average </w:t>
      </w:r>
      <w:r w:rsidR="004F0583">
        <w:t>player</w:t>
      </w:r>
      <w:r w:rsidR="004935D1">
        <w:t xml:space="preserve">, and he determines the </w:t>
      </w:r>
      <w:r w:rsidR="004F0583">
        <w:t>likelihood</w:t>
      </w:r>
      <w:r w:rsidR="004935D1">
        <w:t xml:space="preserve"> of winning using historical average or Vegas odds.  With this</w:t>
      </w:r>
      <w:r>
        <w:t xml:space="preserve"> assumption, w</w:t>
      </w:r>
      <w:r w:rsidR="004935D1">
        <w:t>inning is not a binary event but a probability distribution</w:t>
      </w:r>
      <w:r>
        <w:t xml:space="preserve">. </w:t>
      </w:r>
      <w:r w:rsidR="004935D1">
        <w:t xml:space="preserve"> </w:t>
      </w:r>
      <w:r>
        <w:t>H</w:t>
      </w:r>
      <w:r w:rsidR="004935D1">
        <w:t xml:space="preserve">ow would a DFS team manager quantify all those stats together? </w:t>
      </w:r>
      <w:r w:rsidR="004F0583">
        <w:t>Let’s use</w:t>
      </w:r>
      <w:r w:rsidR="004935D1">
        <w:t xml:space="preserve"> Simulation</w:t>
      </w:r>
      <w:r w:rsidR="004F0583">
        <w:t xml:space="preserve"> then</w:t>
      </w:r>
      <w:r w:rsidR="004935D1">
        <w:t>!</w:t>
      </w:r>
    </w:p>
    <w:p w14:paraId="1EA7F0F9" w14:textId="50A28273" w:rsidR="004935D1" w:rsidRDefault="004935D1" w:rsidP="00531E48">
      <w:pPr>
        <w:spacing w:line="360" w:lineRule="auto"/>
      </w:pPr>
      <w:r>
        <w:t>The</w:t>
      </w:r>
      <w:r w:rsidR="004F0583">
        <w:t xml:space="preserve"> above </w:t>
      </w:r>
      <w:r>
        <w:t>process describe</w:t>
      </w:r>
      <w:r w:rsidR="004F0583">
        <w:t xml:space="preserve">s one of </w:t>
      </w:r>
      <w:r>
        <w:t xml:space="preserve">the </w:t>
      </w:r>
      <w:del w:id="63" w:author="Julio Fournier" w:date="2018-08-19T12:04:00Z">
        <w:r w:rsidDel="00135C45">
          <w:delText>reason</w:delText>
        </w:r>
      </w:del>
      <w:ins w:id="64" w:author="Julio Fournier" w:date="2018-08-19T12:04:00Z">
        <w:r w:rsidR="00135C45">
          <w:t>reasons</w:t>
        </w:r>
      </w:ins>
      <w:r>
        <w:t xml:space="preserve"> why we have developed the simulation model.  It allows DFS </w:t>
      </w:r>
      <w:r w:rsidR="000A0EF7">
        <w:t>team managers</w:t>
      </w:r>
      <w:r>
        <w:t xml:space="preserve"> to quantify their prediction</w:t>
      </w:r>
      <w:r w:rsidR="00864314">
        <w:t>s</w:t>
      </w:r>
      <w:r>
        <w:t xml:space="preserve">.  If we </w:t>
      </w:r>
      <w:r w:rsidR="00864314">
        <w:t>assume</w:t>
      </w:r>
      <w:r>
        <w:t xml:space="preserve"> MLB Team A will win and athlete 1 will have a good game, we can now quantify the expected performance of </w:t>
      </w:r>
      <w:r w:rsidR="00864314">
        <w:t>the athlete</w:t>
      </w:r>
      <w:r>
        <w:t xml:space="preserve">.  The user will assign a </w:t>
      </w:r>
      <w:r>
        <w:lastRenderedPageBreak/>
        <w:t>winning percentage to the player’s team, and their prediction if the player will have a good/bad/av</w:t>
      </w:r>
      <w:r w:rsidR="004F0583">
        <w:t>era</w:t>
      </w:r>
      <w:r>
        <w:t>g</w:t>
      </w:r>
      <w:r w:rsidR="004F0583">
        <w:t>e</w:t>
      </w:r>
      <w:r>
        <w:t xml:space="preserve"> game.  Using </w:t>
      </w:r>
      <w:r w:rsidR="004F0583">
        <w:t xml:space="preserve">that </w:t>
      </w:r>
      <w:r>
        <w:t>information</w:t>
      </w:r>
      <w:r w:rsidR="004F0583">
        <w:t>,</w:t>
      </w:r>
      <w:r>
        <w:t xml:space="preserve"> the model will quantify the expected points earn by the athlete.  DFS team managers might feel that 95% distribution is too high, but this is does not matter as it is something they can adjust.  </w:t>
      </w:r>
    </w:p>
    <w:p w14:paraId="01B36133" w14:textId="2E526EDF" w:rsidR="00A26C1A" w:rsidRDefault="003B3647" w:rsidP="003B3647">
      <w:pPr>
        <w:spacing w:line="360" w:lineRule="auto"/>
      </w:pPr>
      <w:r>
        <w:t>To build up</w:t>
      </w:r>
      <w:r w:rsidR="004935D1">
        <w:t xml:space="preserve"> the simulation</w:t>
      </w:r>
      <w:r>
        <w:t>,</w:t>
      </w:r>
      <w:r w:rsidR="004935D1">
        <w:t xml:space="preserve"> we used a binomial model to determine if a team will win or lose.  </w:t>
      </w:r>
      <w:r w:rsidR="009C72D5">
        <w:t>T</w:t>
      </w:r>
      <w:r w:rsidR="004935D1">
        <w:t xml:space="preserve">he athlete’s performance is model with </w:t>
      </w:r>
      <w:r w:rsidR="009C72D5">
        <w:t>two set of</w:t>
      </w:r>
      <w:r w:rsidR="004935D1">
        <w:t xml:space="preserve"> </w:t>
      </w:r>
      <w:r w:rsidR="009C72D5">
        <w:t>distributions</w:t>
      </w:r>
      <w:r w:rsidR="004935D1">
        <w:t xml:space="preserve">, </w:t>
      </w:r>
      <w:r w:rsidR="009C72D5">
        <w:t xml:space="preserve">which is dependent on </w:t>
      </w:r>
      <w:r w:rsidR="004935D1">
        <w:t xml:space="preserve">the outcome of the binomial model.  The mean and standard deviation input for winning/losing </w:t>
      </w:r>
      <w:r>
        <w:t xml:space="preserve">are </w:t>
      </w:r>
      <w:r w:rsidR="004935D1">
        <w:t>also control by the team manager</w:t>
      </w:r>
      <w:r>
        <w:t>. T</w:t>
      </w:r>
      <w:r w:rsidR="004935D1">
        <w:t xml:space="preserve">hey can adjust the distribution to factor other considerations.  They might feel that recent games would be a better indicator, as such they could give a higher weight to more recent games.  </w:t>
      </w:r>
    </w:p>
    <w:p w14:paraId="2BD43F19" w14:textId="1BDBCE8C" w:rsidR="004935D1" w:rsidRDefault="004935D1" w:rsidP="00531E48">
      <w:pPr>
        <w:spacing w:line="360" w:lineRule="auto"/>
      </w:pPr>
      <w:r>
        <w:t xml:space="preserve">The assumption here is that an athlete’s performance is related to the outcome of the match, and individual athlete’s performance are uncorrelated with each other.  However, if this simulation were to be used for other sports we might reconsider correlation differently.  </w:t>
      </w:r>
    </w:p>
    <w:p w14:paraId="7986A4A0" w14:textId="1C1B1423" w:rsidR="00A26C1A" w:rsidRDefault="004935D1" w:rsidP="00A26C1A">
      <w:pPr>
        <w:spacing w:line="360" w:lineRule="auto"/>
      </w:pPr>
      <w:r>
        <w:t xml:space="preserve">One outcome that was unexpected is that players points distribution is no longer normally distributed after factoring the likelihood of winning (with the assumption that winning and </w:t>
      </w:r>
      <w:r w:rsidR="00A26C1A">
        <w:t>losing</w:t>
      </w:r>
      <w:r>
        <w:t xml:space="preserve"> has a correlation with the player’s performance).  Some distributions were hugely skew</w:t>
      </w:r>
      <w:r w:rsidR="000A0EF7">
        <w:t>ed</w:t>
      </w:r>
      <w:r>
        <w:t xml:space="preserve">, this might indicate other application for this model. It can be used to identify players to avoid, and players that are undervalued.   </w:t>
      </w:r>
    </w:p>
    <w:p w14:paraId="0885763B" w14:textId="55E03930" w:rsidR="004935D1" w:rsidRDefault="004935D1" w:rsidP="00531E48">
      <w:pPr>
        <w:spacing w:line="360" w:lineRule="auto"/>
      </w:pPr>
      <w:r>
        <w:t>At first glance</w:t>
      </w:r>
      <w:r w:rsidR="00A26C1A">
        <w:t>,</w:t>
      </w:r>
      <w:r>
        <w:t xml:space="preserve"> one would assume that the skew is always negative when the player’s team has low projected winning percentage.  However, this</w:t>
      </w:r>
      <w:r w:rsidR="009C4467">
        <w:t xml:space="preserve"> is</w:t>
      </w:r>
      <w:r>
        <w:t xml:space="preserve"> not always the case, because there could be players who tend to perform better when the team is </w:t>
      </w:r>
      <w:r w:rsidR="009C4467">
        <w:t>going</w:t>
      </w:r>
      <w:r>
        <w:t xml:space="preserve"> to lose.  It could be for many reasons, such </w:t>
      </w:r>
      <w:r w:rsidR="000A0EF7">
        <w:t xml:space="preserve">as </w:t>
      </w:r>
      <w:r>
        <w:t xml:space="preserve">more playing time, or just better match up.   </w:t>
      </w:r>
    </w:p>
    <w:p w14:paraId="2267BE13" w14:textId="42068317" w:rsidR="00AD22AD" w:rsidRDefault="004935D1" w:rsidP="00A26C1A">
      <w:pPr>
        <w:spacing w:line="360" w:lineRule="auto"/>
      </w:pPr>
      <w:r>
        <w:t>The probabilistic model might</w:t>
      </w:r>
      <w:r w:rsidR="009C4467">
        <w:t xml:space="preserve"> or might not</w:t>
      </w:r>
      <w:r>
        <w:t xml:space="preserve"> work, but i</w:t>
      </w:r>
      <w:r w:rsidR="00AD22AD">
        <w:t>t is irrelevant given that t</w:t>
      </w:r>
      <w:r>
        <w:t xml:space="preserve">he purpose of this model is to build a framework that gives DFS </w:t>
      </w:r>
      <w:r w:rsidR="000A0EF7">
        <w:t>team managers</w:t>
      </w:r>
      <w:r>
        <w:t xml:space="preserve"> a statistical method to quantify their view on an athletes</w:t>
      </w:r>
      <w:r w:rsidR="00AD22AD">
        <w:t>’</w:t>
      </w:r>
      <w:r>
        <w:t xml:space="preserve"> performance.  </w:t>
      </w:r>
    </w:p>
    <w:p w14:paraId="0315683D" w14:textId="4DDFFB5E" w:rsidR="004935D1" w:rsidRDefault="004935D1">
      <w:pPr>
        <w:spacing w:line="360" w:lineRule="auto"/>
      </w:pPr>
      <w:r>
        <w:t>The model is built in such a</w:t>
      </w:r>
      <w:r w:rsidR="00AD22AD">
        <w:t xml:space="preserve"> </w:t>
      </w:r>
      <w:r>
        <w:t>way that can allow for user to change their view</w:t>
      </w:r>
      <w:r w:rsidR="00AD22AD">
        <w:t>s</w:t>
      </w:r>
      <w:r>
        <w:t xml:space="preserve">.  If a </w:t>
      </w:r>
      <w:r w:rsidR="000A0EF7">
        <w:t xml:space="preserve">manager </w:t>
      </w:r>
      <w:r>
        <w:t>believes an athlete’s most recent performance is a better indicator of the points he will achieve, this</w:t>
      </w:r>
      <w:r w:rsidR="00AD22AD">
        <w:t xml:space="preserve"> will</w:t>
      </w:r>
      <w:r>
        <w:t xml:space="preserve"> be reflected in the average they input into the average point.  If they feel that the athlete’s performance is more based on team match </w:t>
      </w:r>
      <w:del w:id="65" w:author="Julio Fournier" w:date="2018-08-19T12:04:00Z">
        <w:r w:rsidDel="00135C45">
          <w:delText>up</w:delText>
        </w:r>
        <w:r w:rsidR="000A0EF7" w:rsidDel="00135C45">
          <w:delText>,</w:delText>
        </w:r>
        <w:r w:rsidDel="00135C45">
          <w:delText xml:space="preserve">  </w:delText>
        </w:r>
        <w:r w:rsidR="000A0EF7" w:rsidDel="00135C45">
          <w:delText>t</w:delText>
        </w:r>
        <w:r w:rsidDel="00135C45">
          <w:delText>hey</w:delText>
        </w:r>
      </w:del>
      <w:ins w:id="66" w:author="Julio Fournier" w:date="2018-08-19T12:04:00Z">
        <w:r w:rsidR="00135C45">
          <w:t>up, they</w:t>
        </w:r>
      </w:ins>
      <w:r>
        <w:t xml:space="preserve"> can calculate the average using only games against the current opponents. The binomial component can be switch</w:t>
      </w:r>
      <w:r w:rsidR="000A0EF7">
        <w:t>ed</w:t>
      </w:r>
      <w:r>
        <w:t xml:space="preserve"> to a prediction of whether an athlete will have a </w:t>
      </w:r>
      <w:r>
        <w:lastRenderedPageBreak/>
        <w:t>good game or bad game.  We can use the historical point scored against the next opponent and see if it</w:t>
      </w:r>
      <w:r w:rsidR="00AD22AD">
        <w:t xml:space="preserve"> i</w:t>
      </w:r>
      <w:r>
        <w:t>s above or below their mean, the total games that the athlete scored above their mean divided by total games played against this opponent will give a probability of having a good or bad game.  We can then create a bimodal distribution of having a good or bad game using the calculation above.  The real-life application of this model is endless.</w:t>
      </w:r>
    </w:p>
    <w:p w14:paraId="083CAC34" w14:textId="3433DE92" w:rsidR="00836551" w:rsidRPr="00135C45" w:rsidRDefault="009C72D5" w:rsidP="00531E48">
      <w:pPr>
        <w:spacing w:line="360" w:lineRule="auto"/>
        <w:rPr>
          <w:b/>
          <w:u w:val="single"/>
          <w:rPrChange w:id="67" w:author="Julio Fournier" w:date="2018-08-19T12:08:00Z">
            <w:rPr>
              <w:b/>
            </w:rPr>
          </w:rPrChange>
        </w:rPr>
      </w:pPr>
      <w:r w:rsidRPr="00135C45">
        <w:rPr>
          <w:b/>
          <w:u w:val="single"/>
          <w:rPrChange w:id="68" w:author="Julio Fournier" w:date="2018-08-19T12:08:00Z">
            <w:rPr>
              <w:b/>
            </w:rPr>
          </w:rPrChange>
        </w:rPr>
        <w:t xml:space="preserve">Athlete Performance Simulation - </w:t>
      </w:r>
      <w:r w:rsidR="00836551" w:rsidRPr="00135C45">
        <w:rPr>
          <w:b/>
          <w:u w:val="single"/>
          <w:rPrChange w:id="69" w:author="Julio Fournier" w:date="2018-08-19T12:08:00Z">
            <w:rPr>
              <w:b/>
            </w:rPr>
          </w:rPrChange>
        </w:rPr>
        <w:t>Limitation and implementation challenges</w:t>
      </w:r>
      <w:ins w:id="70" w:author="Julio Fournier" w:date="2018-08-19T12:09:00Z">
        <w:r w:rsidR="00135C45">
          <w:rPr>
            <w:b/>
            <w:u w:val="single"/>
          </w:rPr>
          <w:t>:</w:t>
        </w:r>
      </w:ins>
    </w:p>
    <w:p w14:paraId="64B0963C" w14:textId="77777777" w:rsidR="009C72D5" w:rsidRPr="00531E48" w:rsidRDefault="009C72D5" w:rsidP="009C72D5">
      <w:pPr>
        <w:spacing w:line="360" w:lineRule="auto"/>
      </w:pPr>
      <w:r w:rsidRPr="00531E48">
        <w:t xml:space="preserve">Using basketball as an example, you would assume that the better starter plays; the less minutes bench player gets, which would make their performance inversely correlated.  For baseball this relationship does not exist for the most part, except for pitchers who is on the same team.  </w:t>
      </w:r>
    </w:p>
    <w:p w14:paraId="49A43CD5" w14:textId="6F569DDF" w:rsidR="001B3928" w:rsidRDefault="009C72D5" w:rsidP="009C72D5">
      <w:pPr>
        <w:spacing w:line="360" w:lineRule="auto"/>
      </w:pPr>
      <w:r w:rsidRPr="00531E48">
        <w:t>To handle this part, it is assumed that DFS user will adjust average points for pitchers to account for this or just ignore substitute pitcher from the draft list.  The data used for the model were simulated, as there was a cost associated with obtaining real data.  Team manager would have their own method of calculating average and would significantly change the results.</w:t>
      </w:r>
    </w:p>
    <w:p w14:paraId="68F354E4" w14:textId="7C5A0700" w:rsidR="00B159D0" w:rsidRDefault="00B159D0" w:rsidP="009C72D5">
      <w:pPr>
        <w:spacing w:line="360" w:lineRule="auto"/>
        <w:rPr>
          <w:ins w:id="71" w:author="Kenny Cheng" w:date="2018-08-19T09:58:00Z"/>
        </w:rPr>
      </w:pPr>
      <w:ins w:id="72" w:author="Kenny Cheng" w:date="2018-08-19T09:56:00Z">
        <w:r>
          <w:t xml:space="preserve">The results of the model were not tested against actual performance, as the output is largely dependent on the user’s view.  </w:t>
        </w:r>
      </w:ins>
      <w:ins w:id="73" w:author="Kenny Cheng" w:date="2018-08-19T10:23:00Z">
        <w:r w:rsidR="008D7C45">
          <w:t xml:space="preserve">Another limitation of this model is the usefulness of the model is highly dependent on how good </w:t>
        </w:r>
      </w:ins>
      <w:ins w:id="74" w:author="Kenny Cheng" w:date="2018-08-19T10:24:00Z">
        <w:r w:rsidR="008D7C45">
          <w:t>a</w:t>
        </w:r>
      </w:ins>
      <w:ins w:id="75" w:author="Kenny Cheng" w:date="2018-08-19T10:23:00Z">
        <w:r w:rsidR="008D7C45">
          <w:t xml:space="preserve"> user’s input is.  If DFS team man</w:t>
        </w:r>
      </w:ins>
      <w:ins w:id="76" w:author="Kenny Cheng" w:date="2018-08-19T10:24:00Z">
        <w:r w:rsidR="008D7C45">
          <w:t>ager are terrible at prediction an athletes’ performance this model will likely come out with garbage results.</w:t>
        </w:r>
        <w:r w:rsidR="008D7C45" w:rsidRPr="008D7C45">
          <w:t xml:space="preserve"> </w:t>
        </w:r>
        <w:r w:rsidR="008D7C45">
          <w:t xml:space="preserve">The model is only meant to provide a framework to assist DFS team manager in valuing the prediction.  </w:t>
        </w:r>
      </w:ins>
    </w:p>
    <w:p w14:paraId="0DB9B596" w14:textId="1BDD0A12" w:rsidR="00B159D0" w:rsidRDefault="00B159D0" w:rsidP="009C72D5">
      <w:pPr>
        <w:spacing w:line="360" w:lineRule="auto"/>
      </w:pPr>
      <w:ins w:id="77" w:author="Kenny Cheng" w:date="2018-08-19T09:58:00Z">
        <w:r>
          <w:t xml:space="preserve">In actual practice users who employ this model will likely </w:t>
        </w:r>
      </w:ins>
      <w:ins w:id="78" w:author="Kenny Cheng" w:date="2018-08-19T09:59:00Z">
        <w:r>
          <w:t>take expected points</w:t>
        </w:r>
      </w:ins>
      <w:ins w:id="79" w:author="Kenny Cheng" w:date="2018-08-19T10:00:00Z">
        <w:r>
          <w:t xml:space="preserve"> from different part of the distribution.  This can b</w:t>
        </w:r>
      </w:ins>
      <w:ins w:id="80" w:author="Kenny Cheng" w:date="2018-08-19T10:01:00Z">
        <w:r>
          <w:t xml:space="preserve">e done by using a predictive model to account for </w:t>
        </w:r>
      </w:ins>
      <w:ins w:id="81" w:author="Kenny Cheng" w:date="2018-08-19T10:22:00Z">
        <w:r w:rsidR="008D7C45">
          <w:t>several</w:t>
        </w:r>
      </w:ins>
      <w:ins w:id="82" w:author="Kenny Cheng" w:date="2018-08-19T10:01:00Z">
        <w:r>
          <w:t xml:space="preserve"> different factors.</w:t>
        </w:r>
      </w:ins>
    </w:p>
    <w:p w14:paraId="02CF3AD7" w14:textId="77777777" w:rsidR="00836551" w:rsidRDefault="00836551" w:rsidP="004935D1">
      <w:pPr>
        <w:spacing w:line="360" w:lineRule="auto"/>
        <w:rPr>
          <w:b/>
        </w:rPr>
      </w:pPr>
    </w:p>
    <w:p w14:paraId="674CA57A" w14:textId="44EE5723" w:rsidR="004935D1" w:rsidRPr="00135C45" w:rsidRDefault="004935D1" w:rsidP="004935D1">
      <w:pPr>
        <w:spacing w:line="360" w:lineRule="auto"/>
        <w:rPr>
          <w:rPrChange w:id="83" w:author="Julio Fournier" w:date="2018-08-19T12:09:00Z">
            <w:rPr>
              <w:b/>
            </w:rPr>
          </w:rPrChange>
        </w:rPr>
      </w:pPr>
      <w:r w:rsidRPr="00135C45">
        <w:rPr>
          <w:b/>
          <w:u w:val="single"/>
          <w:rPrChange w:id="84" w:author="Julio Fournier" w:date="2018-08-19T12:09:00Z">
            <w:rPr>
              <w:b/>
            </w:rPr>
          </w:rPrChange>
        </w:rPr>
        <w:t>Conclusion and future development</w:t>
      </w:r>
      <w:ins w:id="85" w:author="Julio Fournier" w:date="2018-08-19T12:09:00Z">
        <w:r w:rsidR="00135C45">
          <w:t>:</w:t>
        </w:r>
      </w:ins>
      <w:del w:id="86" w:author="Julio Fournier" w:date="2018-08-19T12:05:00Z">
        <w:r w:rsidRPr="00135C45" w:rsidDel="00135C45">
          <w:rPr>
            <w:rPrChange w:id="87" w:author="Julio Fournier" w:date="2018-08-19T12:09:00Z">
              <w:rPr>
                <w:b/>
              </w:rPr>
            </w:rPrChange>
          </w:rPr>
          <w:delText>:</w:delText>
        </w:r>
      </w:del>
    </w:p>
    <w:p w14:paraId="36B41F49" w14:textId="49D466CE" w:rsidR="005305AB" w:rsidRDefault="004935D1" w:rsidP="00F514B7">
      <w:pPr>
        <w:spacing w:line="360" w:lineRule="auto"/>
      </w:pPr>
      <w:r>
        <w:t>The optimization model</w:t>
      </w:r>
      <w:r w:rsidR="00AD22AD">
        <w:t xml:space="preserve"> has</w:t>
      </w:r>
      <w:r>
        <w:t xml:space="preserve"> show</w:t>
      </w:r>
      <w:r w:rsidR="00AD22AD">
        <w:t>n</w:t>
      </w:r>
      <w:r>
        <w:t xml:space="preserve"> </w:t>
      </w:r>
      <w:r w:rsidR="00AD22AD">
        <w:t>some advantage;</w:t>
      </w:r>
      <w:r>
        <w:t xml:space="preserve"> </w:t>
      </w:r>
      <w:del w:id="88" w:author="Julio Fournier" w:date="2018-08-19T12:04:00Z">
        <w:r w:rsidDel="00135C45">
          <w:delText>however</w:delText>
        </w:r>
      </w:del>
      <w:ins w:id="89" w:author="Julio Fournier" w:date="2018-08-19T12:04:00Z">
        <w:r w:rsidR="00135C45">
          <w:t>however,</w:t>
        </w:r>
      </w:ins>
      <w:r>
        <w:t xml:space="preserve"> the player</w:t>
      </w:r>
      <w:r w:rsidR="00AD22AD">
        <w:t>s</w:t>
      </w:r>
      <w:r>
        <w:t xml:space="preserve"> list require</w:t>
      </w:r>
      <w:r w:rsidR="00AD22AD">
        <w:t>s</w:t>
      </w:r>
      <w:r>
        <w:t xml:space="preserve"> </w:t>
      </w:r>
      <w:r w:rsidR="00AD22AD">
        <w:t>some analysis and scrutiny</w:t>
      </w:r>
      <w:r>
        <w:t xml:space="preserve"> before being applied to the model.  Even with the work required to build a custom draft list, this model will still be a life changer for most players.  It</w:t>
      </w:r>
      <w:r w:rsidR="00AD22AD">
        <w:t xml:space="preserve"> is</w:t>
      </w:r>
      <w:r>
        <w:t xml:space="preserve"> hard to imagine tha</w:t>
      </w:r>
      <w:r w:rsidR="006B0306">
        <w:t>t</w:t>
      </w:r>
      <w:r>
        <w:t xml:space="preserve"> a DFS team manger would be able to outperform the optimization model by using</w:t>
      </w:r>
      <w:r w:rsidR="00AD22AD">
        <w:t xml:space="preserve"> a</w:t>
      </w:r>
      <w:r>
        <w:t xml:space="preserve"> manual approach.  </w:t>
      </w:r>
    </w:p>
    <w:p w14:paraId="4AF1332B" w14:textId="7AF3A039" w:rsidR="005305AB" w:rsidRDefault="004935D1" w:rsidP="00F514B7">
      <w:pPr>
        <w:spacing w:line="360" w:lineRule="auto"/>
      </w:pPr>
      <w:r>
        <w:lastRenderedPageBreak/>
        <w:t xml:space="preserve">The </w:t>
      </w:r>
      <w:r w:rsidR="009C72D5">
        <w:t xml:space="preserve">outcome of the </w:t>
      </w:r>
      <w:r>
        <w:t>athlete performance simulation</w:t>
      </w:r>
      <w:r w:rsidR="009C72D5">
        <w:t xml:space="preserve"> model</w:t>
      </w:r>
      <w:r>
        <w:t xml:space="preserve"> was better th</w:t>
      </w:r>
      <w:r w:rsidR="00AD22AD">
        <w:t>a</w:t>
      </w:r>
      <w:r>
        <w:t>n expected</w:t>
      </w:r>
      <w:r w:rsidR="009C72D5">
        <w:t xml:space="preserve">, due </w:t>
      </w:r>
      <w:r w:rsidR="005305AB">
        <w:t xml:space="preserve">to </w:t>
      </w:r>
      <w:r w:rsidR="009C72D5">
        <w:t>it</w:t>
      </w:r>
      <w:del w:id="90" w:author="Julio Fournier" w:date="2018-08-19T12:05:00Z">
        <w:r w:rsidR="009C72D5" w:rsidDel="00135C45">
          <w:delText>’</w:delText>
        </w:r>
      </w:del>
      <w:r w:rsidR="009C72D5">
        <w:t>s wide range of application.</w:t>
      </w:r>
      <w:r>
        <w:t xml:space="preserve">  When the model was constructed, we did</w:t>
      </w:r>
      <w:r w:rsidR="00AD22AD">
        <w:t xml:space="preserve"> not</w:t>
      </w:r>
      <w:r>
        <w:t xml:space="preserve"> realize that the binomial decision could be tailor</w:t>
      </w:r>
      <w:r w:rsidR="00AD22AD">
        <w:t>ed</w:t>
      </w:r>
      <w:r>
        <w:t xml:space="preserve"> for different scenarios</w:t>
      </w:r>
      <w:r w:rsidR="005305AB">
        <w:t>. As a result, you can use the simulation to model a wide range of predictions and quantifying the impact of the prediction.</w:t>
      </w:r>
      <w:r w:rsidR="00B159D0">
        <w:t xml:space="preserve"> </w:t>
      </w:r>
    </w:p>
    <w:p w14:paraId="34CC6430" w14:textId="407792A0" w:rsidR="00F514B7" w:rsidRDefault="004935D1" w:rsidP="00F514B7">
      <w:pPr>
        <w:spacing w:line="360" w:lineRule="auto"/>
      </w:pPr>
      <w:r>
        <w:t xml:space="preserve"> In the long run it would be nice to be able to combine the two </w:t>
      </w:r>
      <w:del w:id="91" w:author="Julio Fournier" w:date="2018-08-19T12:04:00Z">
        <w:r w:rsidDel="00135C45">
          <w:delText>models .</w:delText>
        </w:r>
      </w:del>
      <w:ins w:id="92" w:author="Julio Fournier" w:date="2018-08-19T12:04:00Z">
        <w:r w:rsidR="00135C45">
          <w:t>models.</w:t>
        </w:r>
      </w:ins>
      <w:r>
        <w:t xml:space="preserve">  The output from the athletes</w:t>
      </w:r>
      <w:r w:rsidR="00AD22AD">
        <w:t>’</w:t>
      </w:r>
      <w:r>
        <w:t xml:space="preserve"> performance simulation can be used for the optimization model</w:t>
      </w:r>
      <w:ins w:id="93" w:author="Julio Fournier" w:date="2018-08-19T12:06:00Z">
        <w:r w:rsidR="00135C45">
          <w:t xml:space="preserve"> as well</w:t>
        </w:r>
      </w:ins>
      <w:r>
        <w:t xml:space="preserve">.  </w:t>
      </w:r>
    </w:p>
    <w:p w14:paraId="027537CE" w14:textId="4E9C2130" w:rsidR="004935D1" w:rsidRDefault="004935D1" w:rsidP="004935D1">
      <w:pPr>
        <w:spacing w:line="360" w:lineRule="auto"/>
      </w:pPr>
    </w:p>
    <w:p w14:paraId="65EA9554" w14:textId="0DF65ED1" w:rsidR="005305AB" w:rsidRDefault="005305AB">
      <w:r>
        <w:br w:type="page"/>
      </w:r>
    </w:p>
    <w:p w14:paraId="728AF9B0" w14:textId="77777777" w:rsidR="004935D1" w:rsidRPr="00F36FCA" w:rsidRDefault="004935D1" w:rsidP="00531E48">
      <w:pPr>
        <w:spacing w:line="360" w:lineRule="auto"/>
        <w:rPr>
          <w:b/>
          <w:u w:val="single"/>
        </w:rPr>
      </w:pPr>
      <w:r w:rsidRPr="00F36FCA">
        <w:rPr>
          <w:b/>
          <w:u w:val="single"/>
        </w:rPr>
        <w:lastRenderedPageBreak/>
        <w:t>Technical Appendix</w:t>
      </w:r>
      <w:r>
        <w:rPr>
          <w:b/>
          <w:u w:val="single"/>
        </w:rPr>
        <w:t xml:space="preserve"> Optimization Model</w:t>
      </w:r>
      <w:r w:rsidRPr="00F36FCA">
        <w:rPr>
          <w:b/>
          <w:u w:val="single"/>
        </w:rPr>
        <w:t>:</w:t>
      </w:r>
    </w:p>
    <w:p w14:paraId="5899BAFD" w14:textId="77777777" w:rsidR="004935D1" w:rsidRPr="00F9299B" w:rsidRDefault="004935D1" w:rsidP="004935D1">
      <w:pPr>
        <w:spacing w:before="100" w:beforeAutospacing="1" w:after="100" w:afterAutospacing="1" w:line="240" w:lineRule="auto"/>
        <w:contextualSpacing/>
        <w:rPr>
          <w:b/>
        </w:rPr>
      </w:pPr>
      <w:r w:rsidRPr="00F9299B">
        <w:rPr>
          <w:b/>
        </w:rPr>
        <w:t>Notation:</w:t>
      </w:r>
    </w:p>
    <w:p w14:paraId="1CA76509" w14:textId="77777777" w:rsidR="004935D1" w:rsidRPr="00F9299B" w:rsidRDefault="004935D1" w:rsidP="004935D1">
      <w:pPr>
        <w:spacing w:before="100" w:beforeAutospacing="1" w:after="100" w:afterAutospacing="1" w:line="240" w:lineRule="auto"/>
        <w:contextualSpacing/>
      </w:pPr>
      <w:proofErr w:type="spellStart"/>
      <w:r w:rsidRPr="00F9299B">
        <w:t>PP</w:t>
      </w:r>
      <w:r w:rsidRPr="00F9299B">
        <w:rPr>
          <w:vertAlign w:val="subscript"/>
        </w:rPr>
        <w:t>i</w:t>
      </w:r>
      <w:proofErr w:type="spellEnd"/>
      <w:r w:rsidRPr="00F9299B">
        <w:t xml:space="preserve"> = Position Pitcher, binary variable where 1 = true and 0 = false.  </w:t>
      </w:r>
      <w:proofErr w:type="spellStart"/>
      <w:r w:rsidRPr="00F9299B">
        <w:t>i</w:t>
      </w:r>
      <w:proofErr w:type="spellEnd"/>
      <w:r w:rsidRPr="00F9299B">
        <w:t xml:space="preserve">=1 </w:t>
      </w:r>
      <w:proofErr w:type="spellStart"/>
      <w:r w:rsidRPr="00F9299B">
        <w:t>to n</w:t>
      </w:r>
      <w:proofErr w:type="spellEnd"/>
      <w:r w:rsidRPr="00F9299B">
        <w:t xml:space="preserve"> where </w:t>
      </w:r>
      <w:proofErr w:type="spellStart"/>
      <w:proofErr w:type="gramStart"/>
      <w:r w:rsidRPr="00F9299B">
        <w:t>i</w:t>
      </w:r>
      <w:proofErr w:type="spellEnd"/>
      <w:r w:rsidRPr="00F9299B">
        <w:t xml:space="preserve">  =</w:t>
      </w:r>
      <w:proofErr w:type="gramEnd"/>
      <w:r w:rsidRPr="00F9299B">
        <w:t xml:space="preserve"> number of Athletes available for selection</w:t>
      </w:r>
    </w:p>
    <w:p w14:paraId="5CDBDE0A" w14:textId="77777777" w:rsidR="004935D1" w:rsidRPr="00F9299B" w:rsidRDefault="004935D1" w:rsidP="004935D1">
      <w:pPr>
        <w:spacing w:before="100" w:beforeAutospacing="1" w:after="100" w:afterAutospacing="1" w:line="240" w:lineRule="auto"/>
        <w:contextualSpacing/>
      </w:pPr>
    </w:p>
    <w:p w14:paraId="79E20251" w14:textId="77777777" w:rsidR="004935D1" w:rsidRPr="00F9299B" w:rsidRDefault="004935D1" w:rsidP="004935D1">
      <w:pPr>
        <w:spacing w:before="100" w:beforeAutospacing="1" w:after="100" w:afterAutospacing="1" w:line="240" w:lineRule="auto"/>
        <w:contextualSpacing/>
      </w:pPr>
      <w:proofErr w:type="spellStart"/>
      <w:r w:rsidRPr="00F9299B">
        <w:t>PBC</w:t>
      </w:r>
      <w:r w:rsidRPr="00F9299B">
        <w:rPr>
          <w:vertAlign w:val="subscript"/>
        </w:rPr>
        <w:t>i</w:t>
      </w:r>
      <w:proofErr w:type="spellEnd"/>
      <w:r w:rsidRPr="00F9299B">
        <w:t xml:space="preserve"> = Position Back Catcher, binary variable where 1 = true and 0 = false.  </w:t>
      </w:r>
      <w:proofErr w:type="spellStart"/>
      <w:r w:rsidRPr="00F9299B">
        <w:t>i</w:t>
      </w:r>
      <w:proofErr w:type="spellEnd"/>
      <w:r w:rsidRPr="00F9299B">
        <w:t xml:space="preserve">=1 </w:t>
      </w:r>
      <w:proofErr w:type="spellStart"/>
      <w:r w:rsidRPr="00F9299B">
        <w:t>to n</w:t>
      </w:r>
      <w:proofErr w:type="spellEnd"/>
      <w:r w:rsidRPr="00F9299B">
        <w:t xml:space="preserve"> where </w:t>
      </w:r>
      <w:proofErr w:type="spellStart"/>
      <w:r w:rsidRPr="00F9299B">
        <w:t>i</w:t>
      </w:r>
      <w:proofErr w:type="spellEnd"/>
      <w:r w:rsidRPr="00F9299B">
        <w:t xml:space="preserve"> = number of Athletes available for selection</w:t>
      </w:r>
    </w:p>
    <w:p w14:paraId="6E7FD1B6" w14:textId="77777777" w:rsidR="004935D1" w:rsidRPr="00F9299B" w:rsidRDefault="004935D1" w:rsidP="004935D1">
      <w:pPr>
        <w:spacing w:before="100" w:beforeAutospacing="1" w:after="100" w:afterAutospacing="1" w:line="240" w:lineRule="auto"/>
        <w:contextualSpacing/>
      </w:pPr>
    </w:p>
    <w:p w14:paraId="389D2FB9" w14:textId="77777777" w:rsidR="004935D1" w:rsidRPr="00F9299B" w:rsidRDefault="004935D1" w:rsidP="004935D1">
      <w:pPr>
        <w:spacing w:before="100" w:beforeAutospacing="1" w:after="100" w:afterAutospacing="1" w:line="240" w:lineRule="auto"/>
        <w:contextualSpacing/>
      </w:pPr>
      <w:proofErr w:type="spellStart"/>
      <w:r w:rsidRPr="00F9299B">
        <w:t>PFB</w:t>
      </w:r>
      <w:r w:rsidRPr="00F9299B">
        <w:rPr>
          <w:vertAlign w:val="subscript"/>
        </w:rPr>
        <w:t>i</w:t>
      </w:r>
      <w:proofErr w:type="spellEnd"/>
      <w:r w:rsidRPr="00F9299B">
        <w:t xml:space="preserve"> = Position First Base, binary variable where 1 = true and 0 = false.  </w:t>
      </w:r>
      <w:proofErr w:type="spellStart"/>
      <w:r w:rsidRPr="00F9299B">
        <w:t>i</w:t>
      </w:r>
      <w:proofErr w:type="spellEnd"/>
      <w:r w:rsidRPr="00F9299B">
        <w:t xml:space="preserve">=1 </w:t>
      </w:r>
      <w:proofErr w:type="spellStart"/>
      <w:r w:rsidRPr="00F9299B">
        <w:t>to n</w:t>
      </w:r>
      <w:proofErr w:type="spellEnd"/>
      <w:r w:rsidRPr="00F9299B">
        <w:t xml:space="preserve"> where </w:t>
      </w:r>
      <w:proofErr w:type="spellStart"/>
      <w:r w:rsidRPr="00F9299B">
        <w:t>i</w:t>
      </w:r>
      <w:proofErr w:type="spellEnd"/>
      <w:r w:rsidRPr="00F9299B">
        <w:t xml:space="preserve"> = number of Athletes available for selection</w:t>
      </w:r>
    </w:p>
    <w:p w14:paraId="013CA8BF" w14:textId="77777777" w:rsidR="004935D1" w:rsidRPr="00F9299B" w:rsidRDefault="004935D1" w:rsidP="004935D1">
      <w:pPr>
        <w:spacing w:before="100" w:beforeAutospacing="1" w:after="100" w:afterAutospacing="1" w:line="240" w:lineRule="auto"/>
        <w:contextualSpacing/>
      </w:pPr>
    </w:p>
    <w:p w14:paraId="0F226761" w14:textId="77777777" w:rsidR="004935D1" w:rsidRPr="00F9299B" w:rsidRDefault="004935D1" w:rsidP="004935D1">
      <w:pPr>
        <w:spacing w:before="100" w:beforeAutospacing="1" w:after="100" w:afterAutospacing="1" w:line="240" w:lineRule="auto"/>
        <w:contextualSpacing/>
      </w:pPr>
      <w:proofErr w:type="spellStart"/>
      <w:r w:rsidRPr="00F9299B">
        <w:t>PSB</w:t>
      </w:r>
      <w:r w:rsidRPr="00F9299B">
        <w:rPr>
          <w:vertAlign w:val="subscript"/>
        </w:rPr>
        <w:t>i</w:t>
      </w:r>
      <w:proofErr w:type="spellEnd"/>
      <w:r w:rsidRPr="00F9299B">
        <w:t xml:space="preserve"> = Position Second Base, binary variable where 1 = true and 0 = false.  </w:t>
      </w:r>
      <w:proofErr w:type="spellStart"/>
      <w:r w:rsidRPr="00F9299B">
        <w:t>i</w:t>
      </w:r>
      <w:proofErr w:type="spellEnd"/>
      <w:r w:rsidRPr="00F9299B">
        <w:t xml:space="preserve">=1 </w:t>
      </w:r>
      <w:proofErr w:type="spellStart"/>
      <w:r w:rsidRPr="00F9299B">
        <w:t>to n</w:t>
      </w:r>
      <w:proofErr w:type="spellEnd"/>
      <w:r w:rsidRPr="00F9299B">
        <w:t xml:space="preserve"> where </w:t>
      </w:r>
      <w:proofErr w:type="spellStart"/>
      <w:r w:rsidRPr="00F9299B">
        <w:t>i</w:t>
      </w:r>
      <w:proofErr w:type="spellEnd"/>
      <w:r w:rsidRPr="00F9299B">
        <w:t xml:space="preserve"> = number of Athletes available for selection</w:t>
      </w:r>
    </w:p>
    <w:p w14:paraId="35E4AC5D" w14:textId="77777777" w:rsidR="004935D1" w:rsidRPr="00F9299B" w:rsidRDefault="004935D1" w:rsidP="004935D1">
      <w:pPr>
        <w:spacing w:before="100" w:beforeAutospacing="1" w:after="100" w:afterAutospacing="1" w:line="240" w:lineRule="auto"/>
        <w:contextualSpacing/>
      </w:pPr>
    </w:p>
    <w:p w14:paraId="20B52CA3" w14:textId="77777777" w:rsidR="004935D1" w:rsidRPr="00F9299B" w:rsidRDefault="004935D1" w:rsidP="004935D1">
      <w:pPr>
        <w:spacing w:before="100" w:beforeAutospacing="1" w:after="100" w:afterAutospacing="1" w:line="240" w:lineRule="auto"/>
        <w:contextualSpacing/>
      </w:pPr>
      <w:proofErr w:type="spellStart"/>
      <w:r w:rsidRPr="00F9299B">
        <w:t>PTB</w:t>
      </w:r>
      <w:r w:rsidRPr="00F9299B">
        <w:rPr>
          <w:vertAlign w:val="subscript"/>
        </w:rPr>
        <w:t>i</w:t>
      </w:r>
      <w:proofErr w:type="spellEnd"/>
      <w:r w:rsidRPr="00F9299B">
        <w:t xml:space="preserve"> = Position Third Base, binary variable where 1 = true and 0 = false.  </w:t>
      </w:r>
      <w:proofErr w:type="spellStart"/>
      <w:r w:rsidRPr="00F9299B">
        <w:t>i</w:t>
      </w:r>
      <w:proofErr w:type="spellEnd"/>
      <w:r w:rsidRPr="00F9299B">
        <w:t xml:space="preserve">=1 </w:t>
      </w:r>
      <w:proofErr w:type="spellStart"/>
      <w:r w:rsidRPr="00F9299B">
        <w:t>to n</w:t>
      </w:r>
      <w:proofErr w:type="spellEnd"/>
      <w:r w:rsidRPr="00F9299B">
        <w:t xml:space="preserve"> where </w:t>
      </w:r>
      <w:proofErr w:type="spellStart"/>
      <w:r w:rsidRPr="00F9299B">
        <w:t>i</w:t>
      </w:r>
      <w:proofErr w:type="spellEnd"/>
      <w:r w:rsidRPr="00F9299B">
        <w:t xml:space="preserve"> = number of Athletes available for selection</w:t>
      </w:r>
    </w:p>
    <w:p w14:paraId="617E37E3" w14:textId="77777777" w:rsidR="004935D1" w:rsidRPr="00F9299B" w:rsidRDefault="004935D1" w:rsidP="004935D1">
      <w:pPr>
        <w:spacing w:before="100" w:beforeAutospacing="1" w:after="100" w:afterAutospacing="1" w:line="240" w:lineRule="auto"/>
        <w:contextualSpacing/>
      </w:pPr>
    </w:p>
    <w:p w14:paraId="4232F507" w14:textId="77777777" w:rsidR="004935D1" w:rsidRPr="00F9299B" w:rsidRDefault="004935D1" w:rsidP="004935D1">
      <w:pPr>
        <w:spacing w:before="100" w:beforeAutospacing="1" w:after="100" w:afterAutospacing="1" w:line="240" w:lineRule="auto"/>
        <w:contextualSpacing/>
      </w:pPr>
      <w:proofErr w:type="spellStart"/>
      <w:r w:rsidRPr="00F9299B">
        <w:t>PSS</w:t>
      </w:r>
      <w:r w:rsidRPr="00F9299B">
        <w:rPr>
          <w:vertAlign w:val="subscript"/>
        </w:rPr>
        <w:t>i</w:t>
      </w:r>
      <w:proofErr w:type="spellEnd"/>
      <w:r w:rsidRPr="00F9299B">
        <w:t xml:space="preserve"> = Position Short Stop, binary variable where 1 = true and 0 = false.  </w:t>
      </w:r>
      <w:proofErr w:type="spellStart"/>
      <w:r w:rsidRPr="00F9299B">
        <w:t>i</w:t>
      </w:r>
      <w:proofErr w:type="spellEnd"/>
      <w:r w:rsidRPr="00F9299B">
        <w:t xml:space="preserve">=1 </w:t>
      </w:r>
      <w:proofErr w:type="spellStart"/>
      <w:r w:rsidRPr="00F9299B">
        <w:t>to n</w:t>
      </w:r>
      <w:proofErr w:type="spellEnd"/>
      <w:r w:rsidRPr="00F9299B">
        <w:t xml:space="preserve"> where </w:t>
      </w:r>
      <w:proofErr w:type="spellStart"/>
      <w:proofErr w:type="gramStart"/>
      <w:r w:rsidRPr="00F9299B">
        <w:t>i</w:t>
      </w:r>
      <w:proofErr w:type="spellEnd"/>
      <w:r w:rsidRPr="00F9299B">
        <w:t xml:space="preserve">  =</w:t>
      </w:r>
      <w:proofErr w:type="gramEnd"/>
      <w:r w:rsidRPr="00F9299B">
        <w:t xml:space="preserve"> number of Athletes available for selection</w:t>
      </w:r>
    </w:p>
    <w:p w14:paraId="37EEE728" w14:textId="77777777" w:rsidR="004935D1" w:rsidRPr="00F9299B" w:rsidRDefault="004935D1" w:rsidP="004935D1">
      <w:pPr>
        <w:spacing w:before="100" w:beforeAutospacing="1" w:after="100" w:afterAutospacing="1" w:line="240" w:lineRule="auto"/>
        <w:contextualSpacing/>
      </w:pPr>
    </w:p>
    <w:p w14:paraId="6326CCA9" w14:textId="77777777" w:rsidR="004935D1" w:rsidRPr="00F9299B" w:rsidRDefault="004935D1" w:rsidP="004935D1">
      <w:pPr>
        <w:spacing w:before="100" w:beforeAutospacing="1" w:after="100" w:afterAutospacing="1" w:line="240" w:lineRule="auto"/>
        <w:contextualSpacing/>
      </w:pPr>
      <w:proofErr w:type="spellStart"/>
      <w:r w:rsidRPr="00F9299B">
        <w:t>POF</w:t>
      </w:r>
      <w:r w:rsidRPr="00F9299B">
        <w:rPr>
          <w:vertAlign w:val="subscript"/>
        </w:rPr>
        <w:t>i</w:t>
      </w:r>
      <w:proofErr w:type="spellEnd"/>
      <w:r w:rsidRPr="00F9299B">
        <w:t xml:space="preserve"> = Position Outfield, binary variable where 1 = true and 0 = false.  </w:t>
      </w:r>
      <w:proofErr w:type="spellStart"/>
      <w:r w:rsidRPr="00F9299B">
        <w:t>i</w:t>
      </w:r>
      <w:proofErr w:type="spellEnd"/>
      <w:r w:rsidRPr="00F9299B">
        <w:t xml:space="preserve">=1 </w:t>
      </w:r>
      <w:proofErr w:type="spellStart"/>
      <w:r w:rsidRPr="00F9299B">
        <w:t>to n</w:t>
      </w:r>
      <w:proofErr w:type="spellEnd"/>
      <w:r w:rsidRPr="00F9299B">
        <w:t xml:space="preserve"> where </w:t>
      </w:r>
      <w:proofErr w:type="spellStart"/>
      <w:proofErr w:type="gramStart"/>
      <w:r w:rsidRPr="00F9299B">
        <w:t>i</w:t>
      </w:r>
      <w:proofErr w:type="spellEnd"/>
      <w:r w:rsidRPr="00F9299B">
        <w:t xml:space="preserve">  =</w:t>
      </w:r>
      <w:proofErr w:type="gramEnd"/>
      <w:r w:rsidRPr="00F9299B">
        <w:t xml:space="preserve"> number of Athletes available for selection</w:t>
      </w:r>
    </w:p>
    <w:p w14:paraId="62865525" w14:textId="77777777" w:rsidR="004935D1" w:rsidRPr="00F9299B" w:rsidRDefault="004935D1" w:rsidP="004935D1">
      <w:pPr>
        <w:spacing w:before="100" w:beforeAutospacing="1" w:after="100" w:afterAutospacing="1" w:line="240" w:lineRule="auto"/>
        <w:contextualSpacing/>
      </w:pPr>
    </w:p>
    <w:p w14:paraId="567D5FE8" w14:textId="77777777" w:rsidR="004935D1" w:rsidRPr="00F9299B" w:rsidRDefault="004935D1" w:rsidP="004935D1">
      <w:pPr>
        <w:spacing w:before="100" w:beforeAutospacing="1" w:after="100" w:afterAutospacing="1" w:line="240" w:lineRule="auto"/>
        <w:contextualSpacing/>
      </w:pPr>
      <w:proofErr w:type="spellStart"/>
      <w:r w:rsidRPr="00F9299B">
        <w:t>PCost</w:t>
      </w:r>
      <w:r w:rsidRPr="00F9299B">
        <w:rPr>
          <w:vertAlign w:val="subscript"/>
        </w:rPr>
        <w:t>i</w:t>
      </w:r>
      <w:proofErr w:type="spellEnd"/>
      <w:r w:rsidRPr="00F9299B">
        <w:rPr>
          <w:vertAlign w:val="subscript"/>
        </w:rPr>
        <w:t xml:space="preserve"> </w:t>
      </w:r>
      <w:r w:rsidRPr="00F9299B">
        <w:t xml:space="preserve">= Cost of drafting Athlete </w:t>
      </w:r>
      <w:proofErr w:type="spellStart"/>
      <w:r w:rsidRPr="00F9299B">
        <w:t>i</w:t>
      </w:r>
      <w:proofErr w:type="spellEnd"/>
      <w:r w:rsidRPr="00F9299B">
        <w:t xml:space="preserve">, where </w:t>
      </w:r>
      <w:proofErr w:type="spellStart"/>
      <w:r w:rsidRPr="00F9299B">
        <w:t>i</w:t>
      </w:r>
      <w:proofErr w:type="spellEnd"/>
      <w:r w:rsidRPr="00F9299B">
        <w:t xml:space="preserve"> = number of Athletes available for selection</w:t>
      </w:r>
    </w:p>
    <w:p w14:paraId="22D51D9A" w14:textId="77777777" w:rsidR="004935D1" w:rsidRPr="00F9299B" w:rsidRDefault="004935D1" w:rsidP="004935D1">
      <w:pPr>
        <w:spacing w:before="100" w:beforeAutospacing="1" w:after="100" w:afterAutospacing="1" w:line="240" w:lineRule="auto"/>
        <w:contextualSpacing/>
      </w:pPr>
      <w:proofErr w:type="spellStart"/>
      <w:r w:rsidRPr="00F9299B">
        <w:t>PValue</w:t>
      </w:r>
      <w:r w:rsidRPr="00F9299B">
        <w:rPr>
          <w:vertAlign w:val="subscript"/>
        </w:rPr>
        <w:t>i</w:t>
      </w:r>
      <w:proofErr w:type="spellEnd"/>
      <w:r w:rsidRPr="00F9299B">
        <w:t xml:space="preserve"> = Project Player point Value for Athlete </w:t>
      </w:r>
      <w:proofErr w:type="spellStart"/>
      <w:r w:rsidRPr="00F9299B">
        <w:t>i</w:t>
      </w:r>
      <w:proofErr w:type="spellEnd"/>
      <w:r w:rsidRPr="00F9299B">
        <w:t xml:space="preserve">, where </w:t>
      </w:r>
      <w:proofErr w:type="spellStart"/>
      <w:r w:rsidRPr="00F9299B">
        <w:t>i</w:t>
      </w:r>
      <w:proofErr w:type="spellEnd"/>
      <w:r w:rsidRPr="00F9299B">
        <w:t xml:space="preserve"> = number of Athletes available for selection</w:t>
      </w:r>
    </w:p>
    <w:p w14:paraId="64DD5A03" w14:textId="77777777" w:rsidR="004935D1" w:rsidRPr="00F9299B" w:rsidRDefault="004935D1" w:rsidP="004935D1">
      <w:pPr>
        <w:spacing w:before="100" w:beforeAutospacing="1" w:after="100" w:afterAutospacing="1" w:line="240" w:lineRule="auto"/>
      </w:pPr>
      <w:r w:rsidRPr="00F9299B">
        <w:rPr>
          <w:b/>
        </w:rPr>
        <w:t>Decision Variable</w:t>
      </w:r>
      <w:r w:rsidRPr="00F9299B">
        <w:t>:</w:t>
      </w:r>
    </w:p>
    <w:p w14:paraId="1AD3005B" w14:textId="77777777" w:rsidR="004935D1" w:rsidRPr="00F9299B" w:rsidRDefault="004935D1" w:rsidP="004935D1">
      <w:pPr>
        <w:spacing w:before="100" w:beforeAutospacing="1" w:after="100" w:afterAutospacing="1" w:line="240" w:lineRule="auto"/>
      </w:pPr>
      <w:proofErr w:type="spellStart"/>
      <w:r w:rsidRPr="00F9299B">
        <w:t>AS</w:t>
      </w:r>
      <w:r w:rsidRPr="00F9299B">
        <w:rPr>
          <w:vertAlign w:val="subscript"/>
        </w:rPr>
        <w:t>i</w:t>
      </w:r>
      <w:proofErr w:type="spellEnd"/>
      <w:r w:rsidRPr="00F9299B">
        <w:t xml:space="preserve"> = </w:t>
      </w:r>
      <w:proofErr w:type="spellStart"/>
      <w:r w:rsidRPr="00F9299B">
        <w:t>Athelete</w:t>
      </w:r>
      <w:proofErr w:type="spellEnd"/>
      <w:r w:rsidRPr="00F9299B">
        <w:t xml:space="preserve"> Selection is binary variable where 1 = Player Select, and 0 = Player Not selected.  </w:t>
      </w:r>
      <w:proofErr w:type="spellStart"/>
      <w:r w:rsidRPr="00F9299B">
        <w:t>i</w:t>
      </w:r>
      <w:proofErr w:type="spellEnd"/>
      <w:r w:rsidRPr="00F9299B">
        <w:t xml:space="preserve"> = 1 </w:t>
      </w:r>
      <w:proofErr w:type="spellStart"/>
      <w:r w:rsidRPr="00F9299B">
        <w:t>to n</w:t>
      </w:r>
      <w:proofErr w:type="spellEnd"/>
      <w:r w:rsidRPr="00F9299B">
        <w:t xml:space="preserve"> where n = the number of players available for selection</w:t>
      </w:r>
    </w:p>
    <w:p w14:paraId="2BC15FAD" w14:textId="77777777" w:rsidR="004935D1" w:rsidRDefault="004935D1" w:rsidP="004935D1">
      <w:pPr>
        <w:spacing w:before="100" w:beforeAutospacing="1" w:after="100" w:afterAutospacing="1" w:line="240" w:lineRule="auto"/>
        <w:rPr>
          <w:b/>
        </w:rPr>
      </w:pPr>
      <w:r w:rsidRPr="00F9299B">
        <w:rPr>
          <w:b/>
        </w:rPr>
        <w:t>Objective:</w:t>
      </w:r>
    </w:p>
    <w:p w14:paraId="348047AA" w14:textId="77777777" w:rsidR="004935D1" w:rsidRPr="00F9299B" w:rsidRDefault="004935D1" w:rsidP="004935D1">
      <w:pPr>
        <w:spacing w:before="100" w:beforeAutospacing="1" w:after="100" w:afterAutospacing="1" w:line="240" w:lineRule="auto"/>
        <w:rPr>
          <w:rFonts w:cstheme="minorHAnsi"/>
        </w:rPr>
      </w:pPr>
      <w:proofErr w:type="gramStart"/>
      <w:r>
        <w:rPr>
          <w:rFonts w:cstheme="minorHAnsi"/>
        </w:rPr>
        <w:t>Max(</w:t>
      </w:r>
      <w:proofErr w:type="gramEnd"/>
      <w:r w:rsidRPr="00F9299B">
        <w:rPr>
          <w:rFonts w:cstheme="minorHAnsi"/>
        </w:rPr>
        <w:t>AS</w:t>
      </w:r>
      <w:r w:rsidRPr="00F9299B">
        <w:rPr>
          <w:rFonts w:cstheme="minorHAnsi"/>
          <w:vertAlign w:val="subscript"/>
        </w:rPr>
        <w:t>1</w:t>
      </w:r>
      <w:r w:rsidRPr="00F9299B">
        <w:rPr>
          <w:rFonts w:cstheme="minorHAnsi"/>
        </w:rPr>
        <w:t>*</w:t>
      </w:r>
      <w:r w:rsidRPr="00F9299B">
        <w:t xml:space="preserve"> PValue</w:t>
      </w:r>
      <w:r w:rsidRPr="00F9299B">
        <w:rPr>
          <w:vertAlign w:val="subscript"/>
        </w:rPr>
        <w:t xml:space="preserve">1 </w:t>
      </w:r>
      <w:r w:rsidRPr="00F9299B">
        <w:t>+ … +</w:t>
      </w:r>
      <w:r w:rsidRPr="00F9299B">
        <w:rPr>
          <w:vertAlign w:val="subscript"/>
        </w:rPr>
        <w:t xml:space="preserve"> </w:t>
      </w:r>
      <w:proofErr w:type="spellStart"/>
      <w:r w:rsidRPr="00F9299B">
        <w:rPr>
          <w:rFonts w:cstheme="minorHAnsi"/>
        </w:rPr>
        <w:t>AS</w:t>
      </w:r>
      <w:r w:rsidRPr="00F9299B">
        <w:rPr>
          <w:rFonts w:cstheme="minorHAnsi"/>
          <w:vertAlign w:val="subscript"/>
        </w:rPr>
        <w:t>n</w:t>
      </w:r>
      <w:proofErr w:type="spellEnd"/>
      <w:r w:rsidRPr="00F9299B">
        <w:rPr>
          <w:rFonts w:cstheme="minorHAnsi"/>
        </w:rPr>
        <w:t>*</w:t>
      </w:r>
      <w:r w:rsidRPr="00F9299B">
        <w:t xml:space="preserve"> </w:t>
      </w:r>
      <w:proofErr w:type="spellStart"/>
      <w:r w:rsidRPr="00F9299B">
        <w:t>PValue</w:t>
      </w:r>
      <w:r w:rsidRPr="00F9299B">
        <w:rPr>
          <w:vertAlign w:val="subscript"/>
        </w:rPr>
        <w:t>n</w:t>
      </w:r>
      <w:proofErr w:type="spellEnd"/>
      <w:r w:rsidRPr="00F9299B">
        <w:rPr>
          <w:vertAlign w:val="subscript"/>
        </w:rPr>
        <w:t xml:space="preserve"> </w:t>
      </w:r>
      <w:r w:rsidRPr="00F9299B">
        <w:rPr>
          <w:rFonts w:cstheme="minorHAnsi"/>
        </w:rPr>
        <w:t>= Total Points</w:t>
      </w:r>
      <w:r>
        <w:rPr>
          <w:rFonts w:cstheme="minorHAnsi"/>
        </w:rPr>
        <w:t>)</w:t>
      </w:r>
    </w:p>
    <w:p w14:paraId="384A1A1A" w14:textId="77777777" w:rsidR="004935D1" w:rsidRDefault="004935D1" w:rsidP="004935D1">
      <w:pPr>
        <w:spacing w:after="0" w:line="240" w:lineRule="auto"/>
        <w:rPr>
          <w:b/>
        </w:rPr>
      </w:pPr>
      <w:r>
        <w:rPr>
          <w:b/>
        </w:rPr>
        <w:t>Constraint:</w:t>
      </w:r>
    </w:p>
    <w:p w14:paraId="0DD82D04" w14:textId="77777777" w:rsidR="004935D1" w:rsidRDefault="004935D1" w:rsidP="004935D1">
      <w:pPr>
        <w:spacing w:after="0" w:line="240" w:lineRule="auto"/>
      </w:pPr>
      <w:r w:rsidRPr="00F9299B">
        <w:rPr>
          <w:rFonts w:cstheme="minorHAnsi"/>
        </w:rPr>
        <w:t>AS</w:t>
      </w:r>
      <w:r w:rsidRPr="00F9299B">
        <w:rPr>
          <w:rFonts w:cstheme="minorHAnsi"/>
          <w:vertAlign w:val="subscript"/>
        </w:rPr>
        <w:t>1</w:t>
      </w:r>
      <w:r w:rsidRPr="00F9299B">
        <w:rPr>
          <w:rFonts w:cstheme="minorHAnsi"/>
        </w:rPr>
        <w:t>*</w:t>
      </w:r>
      <w:r w:rsidRPr="00F9299B">
        <w:t>PCost</w:t>
      </w:r>
      <w:r w:rsidRPr="00F9299B">
        <w:rPr>
          <w:vertAlign w:val="subscript"/>
        </w:rPr>
        <w:t xml:space="preserve">1 </w:t>
      </w:r>
      <w:r w:rsidRPr="00F9299B">
        <w:t xml:space="preserve">+ … + </w:t>
      </w:r>
      <w:proofErr w:type="spellStart"/>
      <w:r w:rsidRPr="00F9299B">
        <w:rPr>
          <w:rFonts w:cstheme="minorHAnsi"/>
        </w:rPr>
        <w:t>AS</w:t>
      </w:r>
      <w:r w:rsidRPr="00F9299B">
        <w:rPr>
          <w:rFonts w:cstheme="minorHAnsi"/>
          <w:vertAlign w:val="subscript"/>
        </w:rPr>
        <w:t>n</w:t>
      </w:r>
      <w:proofErr w:type="spellEnd"/>
      <w:r w:rsidRPr="00F9299B">
        <w:rPr>
          <w:rFonts w:cstheme="minorHAnsi"/>
        </w:rPr>
        <w:t>*</w:t>
      </w:r>
      <w:r w:rsidRPr="00F9299B">
        <w:t xml:space="preserve"> </w:t>
      </w:r>
      <w:proofErr w:type="spellStart"/>
      <w:r w:rsidRPr="00F9299B">
        <w:t>PCost</w:t>
      </w:r>
      <w:r w:rsidRPr="00F9299B">
        <w:rPr>
          <w:vertAlign w:val="subscript"/>
        </w:rPr>
        <w:t>n</w:t>
      </w:r>
      <w:proofErr w:type="spellEnd"/>
      <w:r w:rsidRPr="00F9299B">
        <w:rPr>
          <w:vertAlign w:val="subscript"/>
        </w:rPr>
        <w:t xml:space="preserve"> </w:t>
      </w:r>
      <w:r w:rsidRPr="00F9299B">
        <w:t>&lt;= 50,000</w:t>
      </w:r>
    </w:p>
    <w:p w14:paraId="3943B690" w14:textId="77777777" w:rsidR="004935D1" w:rsidRPr="00F9299B" w:rsidRDefault="004935D1" w:rsidP="004935D1">
      <w:pPr>
        <w:spacing w:after="0" w:line="240" w:lineRule="auto"/>
      </w:pPr>
      <w:r w:rsidRPr="00F9299B">
        <w:rPr>
          <w:rFonts w:cstheme="minorHAnsi"/>
        </w:rPr>
        <w:t>AS</w:t>
      </w:r>
      <w:r w:rsidRPr="00F9299B">
        <w:rPr>
          <w:rFonts w:cstheme="minorHAnsi"/>
          <w:vertAlign w:val="subscript"/>
        </w:rPr>
        <w:t>1</w:t>
      </w:r>
      <w:r w:rsidRPr="00F9299B">
        <w:rPr>
          <w:vertAlign w:val="subscript"/>
        </w:rPr>
        <w:t xml:space="preserve"> </w:t>
      </w:r>
      <w:r w:rsidRPr="00F9299B">
        <w:t xml:space="preserve">+ … + </w:t>
      </w:r>
      <w:proofErr w:type="spellStart"/>
      <w:r w:rsidRPr="00F9299B">
        <w:rPr>
          <w:rFonts w:cstheme="minorHAnsi"/>
        </w:rPr>
        <w:t>AS</w:t>
      </w:r>
      <w:r w:rsidRPr="00F9299B">
        <w:rPr>
          <w:rFonts w:cstheme="minorHAnsi"/>
          <w:vertAlign w:val="subscript"/>
        </w:rPr>
        <w:t>n</w:t>
      </w:r>
      <w:proofErr w:type="spellEnd"/>
      <w:r w:rsidRPr="00F9299B">
        <w:rPr>
          <w:vertAlign w:val="subscript"/>
        </w:rPr>
        <w:t xml:space="preserve"> </w:t>
      </w:r>
      <w:r w:rsidRPr="00F9299B">
        <w:t>= 10</w:t>
      </w:r>
    </w:p>
    <w:p w14:paraId="75BF906B" w14:textId="77777777" w:rsidR="004935D1" w:rsidRPr="00F9299B" w:rsidRDefault="004935D1" w:rsidP="004935D1">
      <w:pPr>
        <w:spacing w:after="0" w:line="240" w:lineRule="auto"/>
      </w:pPr>
      <w:r w:rsidRPr="00F9299B">
        <w:rPr>
          <w:rFonts w:cstheme="minorHAnsi"/>
        </w:rPr>
        <w:t>PP</w:t>
      </w:r>
      <w:r w:rsidRPr="00F9299B">
        <w:rPr>
          <w:rFonts w:cstheme="minorHAnsi"/>
          <w:vertAlign w:val="subscript"/>
        </w:rPr>
        <w:t>1</w:t>
      </w:r>
      <w:r w:rsidRPr="00F9299B">
        <w:rPr>
          <w:vertAlign w:val="subscript"/>
        </w:rPr>
        <w:t xml:space="preserve"> </w:t>
      </w:r>
      <w:r w:rsidRPr="00F9299B">
        <w:t xml:space="preserve">+ … + </w:t>
      </w:r>
      <w:proofErr w:type="spellStart"/>
      <w:r w:rsidRPr="00F9299B">
        <w:rPr>
          <w:rFonts w:cstheme="minorHAnsi"/>
        </w:rPr>
        <w:t>PP</w:t>
      </w:r>
      <w:r w:rsidRPr="00F9299B">
        <w:rPr>
          <w:rFonts w:cstheme="minorHAnsi"/>
          <w:vertAlign w:val="subscript"/>
        </w:rPr>
        <w:t>n</w:t>
      </w:r>
      <w:proofErr w:type="spellEnd"/>
      <w:r w:rsidRPr="00F9299B">
        <w:rPr>
          <w:vertAlign w:val="subscript"/>
        </w:rPr>
        <w:t xml:space="preserve"> </w:t>
      </w:r>
      <w:r w:rsidRPr="00F9299B">
        <w:t>= 2</w:t>
      </w:r>
    </w:p>
    <w:p w14:paraId="51145E78" w14:textId="77777777" w:rsidR="004935D1" w:rsidRPr="00F9299B" w:rsidRDefault="004935D1" w:rsidP="004935D1">
      <w:pPr>
        <w:spacing w:after="0" w:line="240" w:lineRule="auto"/>
      </w:pPr>
      <w:r w:rsidRPr="00F9299B">
        <w:rPr>
          <w:rFonts w:cstheme="minorHAnsi"/>
        </w:rPr>
        <w:t>PBC</w:t>
      </w:r>
      <w:r w:rsidRPr="00F9299B">
        <w:rPr>
          <w:rFonts w:cstheme="minorHAnsi"/>
          <w:vertAlign w:val="subscript"/>
        </w:rPr>
        <w:t>1</w:t>
      </w:r>
      <w:r w:rsidRPr="00F9299B">
        <w:rPr>
          <w:vertAlign w:val="subscript"/>
        </w:rPr>
        <w:t xml:space="preserve"> </w:t>
      </w:r>
      <w:r w:rsidRPr="00F9299B">
        <w:t xml:space="preserve">+ … + </w:t>
      </w:r>
      <w:proofErr w:type="spellStart"/>
      <w:r w:rsidRPr="00F9299B">
        <w:rPr>
          <w:rFonts w:cstheme="minorHAnsi"/>
        </w:rPr>
        <w:t>PBC</w:t>
      </w:r>
      <w:r w:rsidRPr="00F9299B">
        <w:rPr>
          <w:rFonts w:cstheme="minorHAnsi"/>
          <w:vertAlign w:val="subscript"/>
        </w:rPr>
        <w:t>n</w:t>
      </w:r>
      <w:proofErr w:type="spellEnd"/>
      <w:r w:rsidRPr="00F9299B">
        <w:rPr>
          <w:vertAlign w:val="subscript"/>
        </w:rPr>
        <w:t xml:space="preserve"> </w:t>
      </w:r>
      <w:r w:rsidRPr="00F9299B">
        <w:t>= 1</w:t>
      </w:r>
    </w:p>
    <w:p w14:paraId="1578F657" w14:textId="77777777" w:rsidR="004935D1" w:rsidRPr="00F9299B" w:rsidRDefault="004935D1" w:rsidP="004935D1">
      <w:pPr>
        <w:spacing w:after="0" w:line="240" w:lineRule="auto"/>
      </w:pPr>
      <w:r w:rsidRPr="00F9299B">
        <w:rPr>
          <w:rFonts w:cstheme="minorHAnsi"/>
        </w:rPr>
        <w:t>PFB</w:t>
      </w:r>
      <w:r w:rsidRPr="00F9299B">
        <w:rPr>
          <w:rFonts w:cstheme="minorHAnsi"/>
          <w:vertAlign w:val="subscript"/>
        </w:rPr>
        <w:t>1</w:t>
      </w:r>
      <w:r w:rsidRPr="00F9299B">
        <w:rPr>
          <w:vertAlign w:val="subscript"/>
        </w:rPr>
        <w:t xml:space="preserve"> </w:t>
      </w:r>
      <w:r w:rsidRPr="00F9299B">
        <w:t xml:space="preserve">+ … + </w:t>
      </w:r>
      <w:proofErr w:type="spellStart"/>
      <w:r w:rsidRPr="00F9299B">
        <w:rPr>
          <w:rFonts w:cstheme="minorHAnsi"/>
        </w:rPr>
        <w:t>PFB</w:t>
      </w:r>
      <w:r w:rsidRPr="00F9299B">
        <w:rPr>
          <w:rFonts w:cstheme="minorHAnsi"/>
          <w:vertAlign w:val="subscript"/>
        </w:rPr>
        <w:t>n</w:t>
      </w:r>
      <w:proofErr w:type="spellEnd"/>
      <w:r w:rsidRPr="00F9299B">
        <w:rPr>
          <w:vertAlign w:val="subscript"/>
        </w:rPr>
        <w:t xml:space="preserve"> </w:t>
      </w:r>
      <w:r w:rsidRPr="00F9299B">
        <w:t>= 1</w:t>
      </w:r>
    </w:p>
    <w:p w14:paraId="5C8F2BCA" w14:textId="77777777" w:rsidR="004935D1" w:rsidRPr="00F9299B" w:rsidRDefault="004935D1" w:rsidP="004935D1">
      <w:pPr>
        <w:spacing w:after="0" w:line="240" w:lineRule="auto"/>
      </w:pPr>
      <w:r w:rsidRPr="00F9299B">
        <w:rPr>
          <w:rFonts w:cstheme="minorHAnsi"/>
        </w:rPr>
        <w:t>PSB</w:t>
      </w:r>
      <w:r w:rsidRPr="00F9299B">
        <w:rPr>
          <w:rFonts w:cstheme="minorHAnsi"/>
          <w:vertAlign w:val="subscript"/>
        </w:rPr>
        <w:t>1</w:t>
      </w:r>
      <w:r w:rsidRPr="00F9299B">
        <w:rPr>
          <w:vertAlign w:val="subscript"/>
        </w:rPr>
        <w:t xml:space="preserve"> </w:t>
      </w:r>
      <w:r w:rsidRPr="00F9299B">
        <w:t xml:space="preserve">+ … + </w:t>
      </w:r>
      <w:proofErr w:type="spellStart"/>
      <w:r w:rsidRPr="00F9299B">
        <w:rPr>
          <w:rFonts w:cstheme="minorHAnsi"/>
        </w:rPr>
        <w:t>PSB</w:t>
      </w:r>
      <w:r w:rsidRPr="00F9299B">
        <w:rPr>
          <w:rFonts w:cstheme="minorHAnsi"/>
          <w:vertAlign w:val="subscript"/>
        </w:rPr>
        <w:t>n</w:t>
      </w:r>
      <w:proofErr w:type="spellEnd"/>
      <w:r w:rsidRPr="00F9299B">
        <w:rPr>
          <w:vertAlign w:val="subscript"/>
        </w:rPr>
        <w:t xml:space="preserve"> </w:t>
      </w:r>
      <w:r w:rsidRPr="00F9299B">
        <w:t>= 1</w:t>
      </w:r>
    </w:p>
    <w:p w14:paraId="7B8FC975" w14:textId="77777777" w:rsidR="004935D1" w:rsidRPr="00F9299B" w:rsidRDefault="004935D1" w:rsidP="004935D1">
      <w:pPr>
        <w:spacing w:after="0" w:line="240" w:lineRule="auto"/>
      </w:pPr>
      <w:r w:rsidRPr="00F9299B">
        <w:rPr>
          <w:rFonts w:cstheme="minorHAnsi"/>
        </w:rPr>
        <w:t>PTB</w:t>
      </w:r>
      <w:r w:rsidRPr="00F9299B">
        <w:rPr>
          <w:rFonts w:cstheme="minorHAnsi"/>
          <w:vertAlign w:val="subscript"/>
        </w:rPr>
        <w:t>1</w:t>
      </w:r>
      <w:r w:rsidRPr="00F9299B">
        <w:rPr>
          <w:vertAlign w:val="subscript"/>
        </w:rPr>
        <w:t xml:space="preserve"> </w:t>
      </w:r>
      <w:r w:rsidRPr="00F9299B">
        <w:t xml:space="preserve">+ … + </w:t>
      </w:r>
      <w:proofErr w:type="spellStart"/>
      <w:r w:rsidRPr="00F9299B">
        <w:rPr>
          <w:rFonts w:cstheme="minorHAnsi"/>
        </w:rPr>
        <w:t>PTB</w:t>
      </w:r>
      <w:r w:rsidRPr="00F9299B">
        <w:rPr>
          <w:rFonts w:cstheme="minorHAnsi"/>
          <w:vertAlign w:val="subscript"/>
        </w:rPr>
        <w:t>n</w:t>
      </w:r>
      <w:proofErr w:type="spellEnd"/>
      <w:r w:rsidRPr="00F9299B">
        <w:rPr>
          <w:vertAlign w:val="subscript"/>
        </w:rPr>
        <w:t xml:space="preserve"> </w:t>
      </w:r>
      <w:r w:rsidRPr="00F9299B">
        <w:t>= 2</w:t>
      </w:r>
    </w:p>
    <w:p w14:paraId="56308EFB" w14:textId="77777777" w:rsidR="004935D1" w:rsidRPr="00F9299B" w:rsidRDefault="004935D1" w:rsidP="004935D1">
      <w:pPr>
        <w:spacing w:after="0" w:line="240" w:lineRule="auto"/>
      </w:pPr>
      <w:r w:rsidRPr="00F9299B">
        <w:rPr>
          <w:rFonts w:cstheme="minorHAnsi"/>
        </w:rPr>
        <w:t>PSS</w:t>
      </w:r>
      <w:r w:rsidRPr="00F9299B">
        <w:rPr>
          <w:rFonts w:cstheme="minorHAnsi"/>
          <w:vertAlign w:val="subscript"/>
        </w:rPr>
        <w:t>1</w:t>
      </w:r>
      <w:r w:rsidRPr="00F9299B">
        <w:rPr>
          <w:vertAlign w:val="subscript"/>
        </w:rPr>
        <w:t xml:space="preserve"> </w:t>
      </w:r>
      <w:r w:rsidRPr="00F9299B">
        <w:t xml:space="preserve">+ … + </w:t>
      </w:r>
      <w:proofErr w:type="spellStart"/>
      <w:r w:rsidRPr="00F9299B">
        <w:rPr>
          <w:rFonts w:cstheme="minorHAnsi"/>
        </w:rPr>
        <w:t>PSS</w:t>
      </w:r>
      <w:r w:rsidRPr="00F9299B">
        <w:rPr>
          <w:rFonts w:cstheme="minorHAnsi"/>
          <w:vertAlign w:val="subscript"/>
        </w:rPr>
        <w:t>n</w:t>
      </w:r>
      <w:proofErr w:type="spellEnd"/>
      <w:r w:rsidRPr="00F9299B">
        <w:rPr>
          <w:vertAlign w:val="subscript"/>
        </w:rPr>
        <w:t xml:space="preserve"> </w:t>
      </w:r>
      <w:r w:rsidRPr="00F9299B">
        <w:t>= 1</w:t>
      </w:r>
    </w:p>
    <w:p w14:paraId="1FEA083B" w14:textId="77777777" w:rsidR="004935D1" w:rsidRDefault="004935D1" w:rsidP="004935D1">
      <w:pPr>
        <w:spacing w:after="0" w:line="240" w:lineRule="auto"/>
      </w:pPr>
      <w:r w:rsidRPr="00F9299B">
        <w:rPr>
          <w:rFonts w:cstheme="minorHAnsi"/>
        </w:rPr>
        <w:t>POF</w:t>
      </w:r>
      <w:r w:rsidRPr="00F9299B">
        <w:rPr>
          <w:rFonts w:cstheme="minorHAnsi"/>
          <w:vertAlign w:val="subscript"/>
        </w:rPr>
        <w:t>1</w:t>
      </w:r>
      <w:r w:rsidRPr="00F9299B">
        <w:rPr>
          <w:vertAlign w:val="subscript"/>
        </w:rPr>
        <w:t xml:space="preserve"> </w:t>
      </w:r>
      <w:r w:rsidRPr="00F9299B">
        <w:t xml:space="preserve">+ … + </w:t>
      </w:r>
      <w:proofErr w:type="spellStart"/>
      <w:r w:rsidRPr="00F9299B">
        <w:rPr>
          <w:rFonts w:cstheme="minorHAnsi"/>
        </w:rPr>
        <w:t>POF</w:t>
      </w:r>
      <w:r w:rsidRPr="00F9299B">
        <w:rPr>
          <w:rFonts w:cstheme="minorHAnsi"/>
          <w:vertAlign w:val="subscript"/>
        </w:rPr>
        <w:t>n</w:t>
      </w:r>
      <w:proofErr w:type="spellEnd"/>
      <w:r w:rsidRPr="00F9299B">
        <w:rPr>
          <w:vertAlign w:val="subscript"/>
        </w:rPr>
        <w:t xml:space="preserve"> </w:t>
      </w:r>
      <w:r w:rsidRPr="00F9299B">
        <w:t>= 3</w:t>
      </w:r>
    </w:p>
    <w:p w14:paraId="00CA1FD2" w14:textId="77777777" w:rsidR="004935D1" w:rsidRDefault="004935D1" w:rsidP="004935D1">
      <w:r>
        <w:br w:type="page"/>
      </w:r>
    </w:p>
    <w:p w14:paraId="653362ED" w14:textId="77777777" w:rsidR="004935D1" w:rsidRDefault="004935D1" w:rsidP="004935D1">
      <w:pPr>
        <w:spacing w:after="0" w:line="240" w:lineRule="auto"/>
        <w:rPr>
          <w:b/>
          <w:u w:val="single"/>
        </w:rPr>
      </w:pPr>
      <w:r>
        <w:rPr>
          <w:b/>
          <w:u w:val="single"/>
        </w:rPr>
        <w:lastRenderedPageBreak/>
        <w:t>Athlete Performance Simulation Model:</w:t>
      </w:r>
    </w:p>
    <w:p w14:paraId="7F66FB4E" w14:textId="77777777" w:rsidR="004935D1" w:rsidRDefault="004935D1" w:rsidP="004935D1">
      <w:pPr>
        <w:spacing w:after="0" w:line="240" w:lineRule="auto"/>
        <w:rPr>
          <w:b/>
          <w:u w:val="single"/>
        </w:rPr>
      </w:pPr>
    </w:p>
    <w:p w14:paraId="2CC3E981" w14:textId="77777777" w:rsidR="004935D1" w:rsidRDefault="004935D1" w:rsidP="004935D1">
      <w:pPr>
        <w:spacing w:after="0" w:line="240" w:lineRule="auto"/>
      </w:pPr>
      <w:r>
        <w:t>Team Winning = Binomial (1, Winning Percent)</w:t>
      </w:r>
    </w:p>
    <w:p w14:paraId="72E1D19A" w14:textId="050805AD" w:rsidR="004935D1" w:rsidRDefault="004935D1" w:rsidP="004935D1">
      <w:pPr>
        <w:spacing w:after="0" w:line="240" w:lineRule="auto"/>
      </w:pPr>
    </w:p>
    <w:p w14:paraId="1FCE6377" w14:textId="47499D62" w:rsidR="0092481B" w:rsidRDefault="001B3928" w:rsidP="004935D1">
      <w:pPr>
        <w:spacing w:after="0" w:line="240" w:lineRule="auto"/>
      </w:pPr>
      <w:r>
        <w:t xml:space="preserve">If Team Wins </w:t>
      </w:r>
      <w:proofErr w:type="gramStart"/>
      <w:r>
        <w:t>then</w:t>
      </w:r>
      <w:proofErr w:type="gramEnd"/>
      <w:r>
        <w:t xml:space="preserve"> Normal Distribution</w:t>
      </w:r>
      <w:ins w:id="94" w:author="Julio Fournier" w:date="2018-08-19T12:06:00Z">
        <w:r w:rsidR="00135C45">
          <w:t xml:space="preserve"> </w:t>
        </w:r>
      </w:ins>
      <w:r>
        <w:t>(Winning Mean, Winning Std)</w:t>
      </w:r>
    </w:p>
    <w:p w14:paraId="36D20466" w14:textId="2CD75294" w:rsidR="001B3928" w:rsidRPr="00A00AFB" w:rsidRDefault="001B3928" w:rsidP="004935D1">
      <w:pPr>
        <w:spacing w:after="0" w:line="240" w:lineRule="auto"/>
      </w:pPr>
      <w:r>
        <w:t>If Team Loose then Normal Distribution (Losing Distribution, Losing Std)</w:t>
      </w:r>
    </w:p>
    <w:p w14:paraId="5C32F5AF" w14:textId="66B29520" w:rsidR="004935D1" w:rsidRDefault="004935D1" w:rsidP="004935D1">
      <w:pPr>
        <w:spacing w:after="0" w:line="240" w:lineRule="auto"/>
        <w:rPr>
          <w:b/>
          <w:u w:val="single"/>
        </w:rPr>
      </w:pPr>
    </w:p>
    <w:p w14:paraId="6C0FEB2D" w14:textId="186F03A8" w:rsidR="0055057C" w:rsidRDefault="0055057C" w:rsidP="004935D1">
      <w:pPr>
        <w:spacing w:after="0" w:line="240" w:lineRule="auto"/>
        <w:rPr>
          <w:b/>
          <w:u w:val="single"/>
        </w:rPr>
      </w:pPr>
    </w:p>
    <w:p w14:paraId="011A002C" w14:textId="589FEE79" w:rsidR="001B3928" w:rsidRDefault="001B3928" w:rsidP="004935D1">
      <w:pPr>
        <w:spacing w:after="0" w:line="240" w:lineRule="auto"/>
      </w:pPr>
      <w:r>
        <w:t xml:space="preserve">If the Player </w:t>
      </w:r>
      <w:r w:rsidR="0055057C">
        <w:t>has a good Game = 95% Percentile Point Score</w:t>
      </w:r>
    </w:p>
    <w:p w14:paraId="0A8C73D3" w14:textId="07768ED2" w:rsidR="0055057C" w:rsidRDefault="0055057C" w:rsidP="004935D1">
      <w:pPr>
        <w:spacing w:after="0" w:line="240" w:lineRule="auto"/>
      </w:pPr>
      <w:r>
        <w:t>If the Player has as</w:t>
      </w:r>
      <w:r w:rsidR="002E6272">
        <w:t xml:space="preserve"> average game = 50% Percentile Point Score</w:t>
      </w:r>
    </w:p>
    <w:p w14:paraId="6A51B327" w14:textId="72CB14A0" w:rsidR="002E6272" w:rsidRPr="00531E48" w:rsidRDefault="002E6272" w:rsidP="004935D1">
      <w:pPr>
        <w:spacing w:after="0" w:line="240" w:lineRule="auto"/>
      </w:pPr>
      <w:r>
        <w:t>If the</w:t>
      </w:r>
      <w:r w:rsidR="003B3C6C">
        <w:t xml:space="preserve"> Player has a bad game = 5% Percentile Point Score</w:t>
      </w:r>
    </w:p>
    <w:p w14:paraId="0DFAA602" w14:textId="5EC3453B" w:rsidR="001B3928" w:rsidRPr="00531E48" w:rsidRDefault="001B3928" w:rsidP="004935D1">
      <w:pPr>
        <w:spacing w:after="0" w:line="240" w:lineRule="auto"/>
        <w:rPr>
          <w:u w:val="single"/>
        </w:rPr>
      </w:pPr>
    </w:p>
    <w:p w14:paraId="3E390647" w14:textId="77777777" w:rsidR="001B3928" w:rsidRDefault="001B3928" w:rsidP="004935D1">
      <w:pPr>
        <w:spacing w:after="0" w:line="240" w:lineRule="auto"/>
        <w:rPr>
          <w:b/>
          <w:u w:val="single"/>
        </w:rPr>
      </w:pPr>
    </w:p>
    <w:p w14:paraId="2A08146A" w14:textId="77777777" w:rsidR="004935D1" w:rsidRPr="00C65434" w:rsidRDefault="004935D1" w:rsidP="004935D1">
      <w:pPr>
        <w:spacing w:after="0" w:line="240" w:lineRule="auto"/>
        <w:rPr>
          <w:b/>
          <w:u w:val="single"/>
        </w:rPr>
      </w:pPr>
      <w:r w:rsidRPr="00C65434">
        <w:rPr>
          <w:noProof/>
        </w:rPr>
        <w:lastRenderedPageBreak/>
        <w:drawing>
          <wp:inline distT="0" distB="0" distL="0" distR="0" wp14:anchorId="1303F82F" wp14:editId="1A54D61A">
            <wp:extent cx="5943600" cy="600743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007432"/>
                    </a:xfrm>
                    <a:prstGeom prst="rect">
                      <a:avLst/>
                    </a:prstGeom>
                    <a:noFill/>
                    <a:ln>
                      <a:noFill/>
                    </a:ln>
                  </pic:spPr>
                </pic:pic>
              </a:graphicData>
            </a:graphic>
          </wp:inline>
        </w:drawing>
      </w:r>
    </w:p>
    <w:p w14:paraId="62E4D35B" w14:textId="1599EACD" w:rsidR="004935D1" w:rsidRDefault="004935D1" w:rsidP="00827F48">
      <w:pPr>
        <w:spacing w:line="240" w:lineRule="auto"/>
        <w:rPr>
          <w:rFonts w:cstheme="minorHAnsi"/>
          <w:b/>
        </w:rPr>
      </w:pPr>
    </w:p>
    <w:p w14:paraId="4CD17165" w14:textId="77777777" w:rsidR="004935D1" w:rsidRDefault="004935D1" w:rsidP="00827F48">
      <w:pPr>
        <w:spacing w:line="240" w:lineRule="auto"/>
        <w:rPr>
          <w:rFonts w:cstheme="minorHAnsi"/>
          <w:b/>
        </w:rPr>
      </w:pPr>
    </w:p>
    <w:sectPr w:rsidR="004935D1" w:rsidSect="00C57E32">
      <w:headerReference w:type="default" r:id="rId12"/>
      <w:footerReference w:type="default" r:id="rId13"/>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E6709" w14:textId="77777777" w:rsidR="00E849D7" w:rsidRDefault="00E849D7" w:rsidP="001D377A">
      <w:pPr>
        <w:spacing w:after="0" w:line="240" w:lineRule="auto"/>
      </w:pPr>
      <w:r>
        <w:separator/>
      </w:r>
    </w:p>
  </w:endnote>
  <w:endnote w:type="continuationSeparator" w:id="0">
    <w:p w14:paraId="6AFBB684" w14:textId="77777777" w:rsidR="00E849D7" w:rsidRDefault="00E849D7" w:rsidP="001D3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810206"/>
      <w:docPartObj>
        <w:docPartGallery w:val="Page Numbers (Bottom of Page)"/>
        <w:docPartUnique/>
      </w:docPartObj>
    </w:sdtPr>
    <w:sdtEndPr>
      <w:rPr>
        <w:color w:val="7F7F7F" w:themeColor="background1" w:themeShade="7F"/>
        <w:spacing w:val="60"/>
      </w:rPr>
    </w:sdtEndPr>
    <w:sdtContent>
      <w:p w14:paraId="1E43D0A3" w14:textId="77777777" w:rsidR="009C4467" w:rsidRDefault="009C446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14:paraId="2AA7B69D" w14:textId="77777777" w:rsidR="009C4467" w:rsidRDefault="009C4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FEEC3" w14:textId="77777777" w:rsidR="00E849D7" w:rsidRDefault="00E849D7" w:rsidP="001D377A">
      <w:pPr>
        <w:spacing w:after="0" w:line="240" w:lineRule="auto"/>
      </w:pPr>
      <w:r>
        <w:separator/>
      </w:r>
    </w:p>
  </w:footnote>
  <w:footnote w:type="continuationSeparator" w:id="0">
    <w:p w14:paraId="17BA68B5" w14:textId="77777777" w:rsidR="00E849D7" w:rsidRDefault="00E849D7" w:rsidP="001D37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3C389" w14:textId="75097059" w:rsidR="009C4467" w:rsidRDefault="009C4467" w:rsidP="00827F48">
    <w:pPr>
      <w:pStyle w:val="Header"/>
      <w:pBdr>
        <w:bottom w:val="single" w:sz="4" w:space="1" w:color="auto"/>
      </w:pBdr>
    </w:pPr>
    <w:r>
      <w:t xml:space="preserve">  </w:t>
    </w:r>
    <w:r>
      <w:rPr>
        <w:rFonts w:asciiTheme="majorHAnsi" w:eastAsiaTheme="majorEastAsia" w:hAnsiTheme="majorHAnsi" w:cstheme="majorBidi"/>
        <w:noProof/>
        <w:sz w:val="32"/>
        <w:szCs w:val="32"/>
        <w:lang w:eastAsia="en-US"/>
      </w:rPr>
      <w:drawing>
        <wp:inline distT="0" distB="0" distL="0" distR="0" wp14:anchorId="7551A7F5" wp14:editId="58A55C10">
          <wp:extent cx="542290" cy="542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290" cy="542290"/>
                  </a:xfrm>
                  <a:prstGeom prst="rect">
                    <a:avLst/>
                  </a:prstGeom>
                  <a:noFill/>
                </pic:spPr>
              </pic:pic>
            </a:graphicData>
          </a:graphic>
        </wp:inline>
      </w:drawing>
    </w:r>
    <w:r>
      <w:t xml:space="preserve">                                                                                                                         </w:t>
    </w:r>
    <w:r>
      <w:rPr>
        <w:b/>
      </w:rPr>
      <w:t>Team Ossington Analytica</w:t>
    </w:r>
  </w:p>
  <w:p w14:paraId="49C12CC5" w14:textId="77777777" w:rsidR="009C4467" w:rsidRDefault="009C44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56D72"/>
    <w:multiLevelType w:val="hybridMultilevel"/>
    <w:tmpl w:val="71461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7055B"/>
    <w:multiLevelType w:val="hybridMultilevel"/>
    <w:tmpl w:val="ACDE5B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140EB"/>
    <w:multiLevelType w:val="hybridMultilevel"/>
    <w:tmpl w:val="AFBE9200"/>
    <w:lvl w:ilvl="0" w:tplc="96C696A6">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121139C0"/>
    <w:multiLevelType w:val="hybridMultilevel"/>
    <w:tmpl w:val="67B4F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AA571DB"/>
    <w:multiLevelType w:val="hybridMultilevel"/>
    <w:tmpl w:val="73E474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FC210EC"/>
    <w:multiLevelType w:val="hybridMultilevel"/>
    <w:tmpl w:val="A986FE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B466868"/>
    <w:multiLevelType w:val="hybridMultilevel"/>
    <w:tmpl w:val="BE623592"/>
    <w:lvl w:ilvl="0" w:tplc="1ABE56F0">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CA279CF"/>
    <w:multiLevelType w:val="hybridMultilevel"/>
    <w:tmpl w:val="B6021A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C7810DF"/>
    <w:multiLevelType w:val="hybridMultilevel"/>
    <w:tmpl w:val="B8A65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E2E2E"/>
    <w:multiLevelType w:val="hybridMultilevel"/>
    <w:tmpl w:val="C35AEEA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1" w15:restartNumberingAfterBreak="0">
    <w:nsid w:val="44F65CCA"/>
    <w:multiLevelType w:val="hybridMultilevel"/>
    <w:tmpl w:val="86C0F12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D2E2CED"/>
    <w:multiLevelType w:val="hybridMultilevel"/>
    <w:tmpl w:val="181653BC"/>
    <w:lvl w:ilvl="0" w:tplc="56F8C062">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21666D0"/>
    <w:multiLevelType w:val="hybridMultilevel"/>
    <w:tmpl w:val="320C7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51529F"/>
    <w:multiLevelType w:val="hybridMultilevel"/>
    <w:tmpl w:val="754ECDD0"/>
    <w:lvl w:ilvl="0" w:tplc="DAF2F152">
      <w:start w:val="2"/>
      <w:numFmt w:val="bullet"/>
      <w:lvlText w:val="-"/>
      <w:lvlJc w:val="left"/>
      <w:pPr>
        <w:ind w:left="1440" w:hanging="360"/>
      </w:pPr>
      <w:rPr>
        <w:rFonts w:ascii="Calibri" w:eastAsiaTheme="minorEastAsia"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674632E2"/>
    <w:multiLevelType w:val="hybridMultilevel"/>
    <w:tmpl w:val="224AE8BE"/>
    <w:lvl w:ilvl="0" w:tplc="C93EDD2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6A4D5282"/>
    <w:multiLevelType w:val="hybridMultilevel"/>
    <w:tmpl w:val="197886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AA3402E"/>
    <w:multiLevelType w:val="hybridMultilevel"/>
    <w:tmpl w:val="DE48F71C"/>
    <w:lvl w:ilvl="0" w:tplc="3F3E868A">
      <w:start w:val="1"/>
      <w:numFmt w:val="lowerLetter"/>
      <w:lvlText w:val="%1."/>
      <w:lvlJc w:val="left"/>
      <w:pPr>
        <w:ind w:left="1110" w:hanging="75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AF916BD"/>
    <w:multiLevelType w:val="hybridMultilevel"/>
    <w:tmpl w:val="1B6075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B3C1D0B"/>
    <w:multiLevelType w:val="hybridMultilevel"/>
    <w:tmpl w:val="1FEE5788"/>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010676E"/>
    <w:multiLevelType w:val="hybridMultilevel"/>
    <w:tmpl w:val="76946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8D3472"/>
    <w:multiLevelType w:val="hybridMultilevel"/>
    <w:tmpl w:val="D26ACE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56F7DF5"/>
    <w:multiLevelType w:val="hybridMultilevel"/>
    <w:tmpl w:val="24CCF93E"/>
    <w:lvl w:ilvl="0" w:tplc="E04C68B4">
      <w:start w:val="1"/>
      <w:numFmt w:val="decimal"/>
      <w:lvlText w:val="%1."/>
      <w:lvlJc w:val="left"/>
      <w:pPr>
        <w:ind w:left="1440" w:hanging="360"/>
      </w:pPr>
      <w:rPr>
        <w:rFonts w:hint="default"/>
      </w:r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3" w15:restartNumberingAfterBreak="0">
    <w:nsid w:val="78354FAB"/>
    <w:multiLevelType w:val="hybridMultilevel"/>
    <w:tmpl w:val="4A82C160"/>
    <w:lvl w:ilvl="0" w:tplc="E26628C4">
      <w:start w:val="5"/>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8F22DA4"/>
    <w:multiLevelType w:val="hybridMultilevel"/>
    <w:tmpl w:val="2DEE587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CD954F1"/>
    <w:multiLevelType w:val="hybridMultilevel"/>
    <w:tmpl w:val="A2F64E46"/>
    <w:lvl w:ilvl="0" w:tplc="F5A8B484">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1"/>
  </w:num>
  <w:num w:numId="14">
    <w:abstractNumId w:val="9"/>
  </w:num>
  <w:num w:numId="15">
    <w:abstractNumId w:val="5"/>
  </w:num>
  <w:num w:numId="16">
    <w:abstractNumId w:val="16"/>
  </w:num>
  <w:num w:numId="17">
    <w:abstractNumId w:val="6"/>
  </w:num>
  <w:num w:numId="18">
    <w:abstractNumId w:val="20"/>
  </w:num>
  <w:num w:numId="19">
    <w:abstractNumId w:val="3"/>
  </w:num>
  <w:num w:numId="20">
    <w:abstractNumId w:val="13"/>
  </w:num>
  <w:num w:numId="21">
    <w:abstractNumId w:val="0"/>
  </w:num>
  <w:num w:numId="22">
    <w:abstractNumId w:val="12"/>
  </w:num>
  <w:num w:numId="23">
    <w:abstractNumId w:val="18"/>
  </w:num>
  <w:num w:numId="24">
    <w:abstractNumId w:val="21"/>
  </w:num>
  <w:num w:numId="25">
    <w:abstractNumId w:val="17"/>
  </w:num>
  <w:num w:numId="26">
    <w:abstractNumId w:val="24"/>
  </w:num>
  <w:num w:numId="27">
    <w:abstractNumId w:val="25"/>
  </w:num>
  <w:num w:numId="28">
    <w:abstractNumId w:val="15"/>
  </w:num>
  <w:num w:numId="29">
    <w:abstractNumId w:val="11"/>
  </w:num>
  <w:num w:numId="30">
    <w:abstractNumId w:val="14"/>
  </w:num>
  <w:num w:numId="31">
    <w:abstractNumId w:val="22"/>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num>
  <w:num w:numId="34">
    <w:abstractNumId w:val="19"/>
  </w:num>
  <w:num w:numId="35">
    <w:abstractNumId w:val="23"/>
  </w:num>
  <w:num w:numId="36">
    <w:abstractNumId w:val="8"/>
  </w:num>
  <w:num w:numId="3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lio Fournier">
    <w15:presenceInfo w15:providerId="Windows Live" w15:userId="65566985a98a3749"/>
  </w15:person>
  <w15:person w15:author="Kenny Cheng">
    <w15:presenceInfo w15:providerId="None" w15:userId="Kenny Ch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1AA"/>
    <w:rsid w:val="00004E5E"/>
    <w:rsid w:val="00007689"/>
    <w:rsid w:val="00025A91"/>
    <w:rsid w:val="000340CE"/>
    <w:rsid w:val="00034AA3"/>
    <w:rsid w:val="000465ED"/>
    <w:rsid w:val="000562B7"/>
    <w:rsid w:val="0006342B"/>
    <w:rsid w:val="0006644D"/>
    <w:rsid w:val="000721EF"/>
    <w:rsid w:val="00084F96"/>
    <w:rsid w:val="00086946"/>
    <w:rsid w:val="00090890"/>
    <w:rsid w:val="0009622D"/>
    <w:rsid w:val="000A0EF7"/>
    <w:rsid w:val="000C2692"/>
    <w:rsid w:val="000C388D"/>
    <w:rsid w:val="000D43D8"/>
    <w:rsid w:val="000F0E57"/>
    <w:rsid w:val="000F34CA"/>
    <w:rsid w:val="000F7AA7"/>
    <w:rsid w:val="00103ABC"/>
    <w:rsid w:val="00103CF8"/>
    <w:rsid w:val="001066C3"/>
    <w:rsid w:val="00114B95"/>
    <w:rsid w:val="00121A26"/>
    <w:rsid w:val="0012250C"/>
    <w:rsid w:val="00123908"/>
    <w:rsid w:val="001246F8"/>
    <w:rsid w:val="00126105"/>
    <w:rsid w:val="00131C12"/>
    <w:rsid w:val="001321AC"/>
    <w:rsid w:val="00135C45"/>
    <w:rsid w:val="00147C77"/>
    <w:rsid w:val="00161A5F"/>
    <w:rsid w:val="001639F8"/>
    <w:rsid w:val="001663CE"/>
    <w:rsid w:val="001667EB"/>
    <w:rsid w:val="00167F36"/>
    <w:rsid w:val="00173FFE"/>
    <w:rsid w:val="001760EE"/>
    <w:rsid w:val="001817A6"/>
    <w:rsid w:val="00186DB8"/>
    <w:rsid w:val="00190AD1"/>
    <w:rsid w:val="00191089"/>
    <w:rsid w:val="00196816"/>
    <w:rsid w:val="001B08DF"/>
    <w:rsid w:val="001B3928"/>
    <w:rsid w:val="001C1AC7"/>
    <w:rsid w:val="001C7215"/>
    <w:rsid w:val="001D377A"/>
    <w:rsid w:val="001D481C"/>
    <w:rsid w:val="001D6851"/>
    <w:rsid w:val="001E1561"/>
    <w:rsid w:val="001E25F3"/>
    <w:rsid w:val="001E44F6"/>
    <w:rsid w:val="001F526E"/>
    <w:rsid w:val="00204E29"/>
    <w:rsid w:val="002156BB"/>
    <w:rsid w:val="002235F7"/>
    <w:rsid w:val="002349B6"/>
    <w:rsid w:val="00235703"/>
    <w:rsid w:val="00262186"/>
    <w:rsid w:val="002732A7"/>
    <w:rsid w:val="002732B7"/>
    <w:rsid w:val="00273A9D"/>
    <w:rsid w:val="00282E82"/>
    <w:rsid w:val="002878A4"/>
    <w:rsid w:val="00287FE6"/>
    <w:rsid w:val="00292E33"/>
    <w:rsid w:val="00296150"/>
    <w:rsid w:val="002B1DD8"/>
    <w:rsid w:val="002B3F2D"/>
    <w:rsid w:val="002B5637"/>
    <w:rsid w:val="002B5E2F"/>
    <w:rsid w:val="002E6272"/>
    <w:rsid w:val="002E74C4"/>
    <w:rsid w:val="0030362C"/>
    <w:rsid w:val="003067AB"/>
    <w:rsid w:val="003173B3"/>
    <w:rsid w:val="003341E7"/>
    <w:rsid w:val="00335576"/>
    <w:rsid w:val="003378FD"/>
    <w:rsid w:val="0034159A"/>
    <w:rsid w:val="00344F7B"/>
    <w:rsid w:val="00356ACB"/>
    <w:rsid w:val="00360279"/>
    <w:rsid w:val="00364A2F"/>
    <w:rsid w:val="003677DD"/>
    <w:rsid w:val="0038156B"/>
    <w:rsid w:val="00381AC3"/>
    <w:rsid w:val="00383210"/>
    <w:rsid w:val="00392483"/>
    <w:rsid w:val="00392DE1"/>
    <w:rsid w:val="003B3647"/>
    <w:rsid w:val="003B3C6C"/>
    <w:rsid w:val="003D4D5D"/>
    <w:rsid w:val="003E5CA0"/>
    <w:rsid w:val="00401970"/>
    <w:rsid w:val="00405214"/>
    <w:rsid w:val="00406BD9"/>
    <w:rsid w:val="0041105C"/>
    <w:rsid w:val="004152E9"/>
    <w:rsid w:val="004160EC"/>
    <w:rsid w:val="00417B98"/>
    <w:rsid w:val="0043093F"/>
    <w:rsid w:val="00440EEB"/>
    <w:rsid w:val="00444A68"/>
    <w:rsid w:val="00455362"/>
    <w:rsid w:val="004641DE"/>
    <w:rsid w:val="00483D7F"/>
    <w:rsid w:val="00487E87"/>
    <w:rsid w:val="00490D6D"/>
    <w:rsid w:val="004935D1"/>
    <w:rsid w:val="00493FE1"/>
    <w:rsid w:val="00495C2C"/>
    <w:rsid w:val="004A0F83"/>
    <w:rsid w:val="004B051D"/>
    <w:rsid w:val="004D2873"/>
    <w:rsid w:val="004D487D"/>
    <w:rsid w:val="004E6B81"/>
    <w:rsid w:val="004E7CC2"/>
    <w:rsid w:val="004F0583"/>
    <w:rsid w:val="004F1CD7"/>
    <w:rsid w:val="004F720B"/>
    <w:rsid w:val="0050163D"/>
    <w:rsid w:val="005062A8"/>
    <w:rsid w:val="0051153D"/>
    <w:rsid w:val="00511BF8"/>
    <w:rsid w:val="00525917"/>
    <w:rsid w:val="005305AB"/>
    <w:rsid w:val="00531B27"/>
    <w:rsid w:val="00531E48"/>
    <w:rsid w:val="0054080F"/>
    <w:rsid w:val="00543B50"/>
    <w:rsid w:val="0055057C"/>
    <w:rsid w:val="005629C6"/>
    <w:rsid w:val="00563748"/>
    <w:rsid w:val="005663E4"/>
    <w:rsid w:val="005705B3"/>
    <w:rsid w:val="005736BE"/>
    <w:rsid w:val="00586F30"/>
    <w:rsid w:val="00592496"/>
    <w:rsid w:val="00592FB3"/>
    <w:rsid w:val="0059340D"/>
    <w:rsid w:val="00594C96"/>
    <w:rsid w:val="005A3EBC"/>
    <w:rsid w:val="005A5371"/>
    <w:rsid w:val="005A54AD"/>
    <w:rsid w:val="005A622B"/>
    <w:rsid w:val="005A744F"/>
    <w:rsid w:val="005B00F4"/>
    <w:rsid w:val="005C3C7C"/>
    <w:rsid w:val="005D0AB0"/>
    <w:rsid w:val="005D100E"/>
    <w:rsid w:val="005E0CAF"/>
    <w:rsid w:val="005E36F6"/>
    <w:rsid w:val="005E672D"/>
    <w:rsid w:val="005E7481"/>
    <w:rsid w:val="006167EB"/>
    <w:rsid w:val="00617492"/>
    <w:rsid w:val="00620AB0"/>
    <w:rsid w:val="00620C67"/>
    <w:rsid w:val="00622E79"/>
    <w:rsid w:val="00633942"/>
    <w:rsid w:val="00634FF0"/>
    <w:rsid w:val="00640604"/>
    <w:rsid w:val="0064170F"/>
    <w:rsid w:val="00677A84"/>
    <w:rsid w:val="006824B9"/>
    <w:rsid w:val="00686154"/>
    <w:rsid w:val="006A4432"/>
    <w:rsid w:val="006B0306"/>
    <w:rsid w:val="006B47EB"/>
    <w:rsid w:val="006C0670"/>
    <w:rsid w:val="006C1F5D"/>
    <w:rsid w:val="006C3A24"/>
    <w:rsid w:val="006C3BFA"/>
    <w:rsid w:val="006D14B9"/>
    <w:rsid w:val="006E07A2"/>
    <w:rsid w:val="006E636B"/>
    <w:rsid w:val="00705D9D"/>
    <w:rsid w:val="00712203"/>
    <w:rsid w:val="007268B7"/>
    <w:rsid w:val="007300B8"/>
    <w:rsid w:val="00742AB0"/>
    <w:rsid w:val="00742D9C"/>
    <w:rsid w:val="00744966"/>
    <w:rsid w:val="0075051E"/>
    <w:rsid w:val="0075660C"/>
    <w:rsid w:val="007621F5"/>
    <w:rsid w:val="0076280A"/>
    <w:rsid w:val="0076317E"/>
    <w:rsid w:val="00767747"/>
    <w:rsid w:val="007740C6"/>
    <w:rsid w:val="00795CBF"/>
    <w:rsid w:val="007979E8"/>
    <w:rsid w:val="007A4346"/>
    <w:rsid w:val="007B1B70"/>
    <w:rsid w:val="007B269D"/>
    <w:rsid w:val="007B45AB"/>
    <w:rsid w:val="007D7D50"/>
    <w:rsid w:val="007F7985"/>
    <w:rsid w:val="00807963"/>
    <w:rsid w:val="00816180"/>
    <w:rsid w:val="0082042D"/>
    <w:rsid w:val="00827F48"/>
    <w:rsid w:val="00836551"/>
    <w:rsid w:val="00837045"/>
    <w:rsid w:val="00844E19"/>
    <w:rsid w:val="0085431B"/>
    <w:rsid w:val="00864314"/>
    <w:rsid w:val="00867BD1"/>
    <w:rsid w:val="0087490B"/>
    <w:rsid w:val="00875EFD"/>
    <w:rsid w:val="00880E97"/>
    <w:rsid w:val="008841A8"/>
    <w:rsid w:val="00884658"/>
    <w:rsid w:val="00893199"/>
    <w:rsid w:val="00897F5A"/>
    <w:rsid w:val="008A2DAD"/>
    <w:rsid w:val="008B0C3F"/>
    <w:rsid w:val="008B640A"/>
    <w:rsid w:val="008C5D96"/>
    <w:rsid w:val="008C6EB0"/>
    <w:rsid w:val="008D31AA"/>
    <w:rsid w:val="008D7C45"/>
    <w:rsid w:val="008F3067"/>
    <w:rsid w:val="008F4155"/>
    <w:rsid w:val="008F63D4"/>
    <w:rsid w:val="009022B3"/>
    <w:rsid w:val="00904495"/>
    <w:rsid w:val="00905717"/>
    <w:rsid w:val="0090777D"/>
    <w:rsid w:val="00915B9C"/>
    <w:rsid w:val="00916D63"/>
    <w:rsid w:val="0092481B"/>
    <w:rsid w:val="0094538E"/>
    <w:rsid w:val="0095006D"/>
    <w:rsid w:val="00954DA9"/>
    <w:rsid w:val="0095775D"/>
    <w:rsid w:val="00965E6D"/>
    <w:rsid w:val="00971536"/>
    <w:rsid w:val="0097218D"/>
    <w:rsid w:val="00985EDF"/>
    <w:rsid w:val="009953C8"/>
    <w:rsid w:val="009A635D"/>
    <w:rsid w:val="009C2A65"/>
    <w:rsid w:val="009C306E"/>
    <w:rsid w:val="009C4467"/>
    <w:rsid w:val="009C72D5"/>
    <w:rsid w:val="009D6ED0"/>
    <w:rsid w:val="009E4FD0"/>
    <w:rsid w:val="009F6F69"/>
    <w:rsid w:val="00A04C1E"/>
    <w:rsid w:val="00A1173F"/>
    <w:rsid w:val="00A178FD"/>
    <w:rsid w:val="00A25F5C"/>
    <w:rsid w:val="00A26C1A"/>
    <w:rsid w:val="00A55D3C"/>
    <w:rsid w:val="00A60C6A"/>
    <w:rsid w:val="00A6305A"/>
    <w:rsid w:val="00A65765"/>
    <w:rsid w:val="00A65F93"/>
    <w:rsid w:val="00A66844"/>
    <w:rsid w:val="00A67C02"/>
    <w:rsid w:val="00A7216F"/>
    <w:rsid w:val="00A73B7B"/>
    <w:rsid w:val="00A86ACB"/>
    <w:rsid w:val="00A9114A"/>
    <w:rsid w:val="00A9535C"/>
    <w:rsid w:val="00AA5F22"/>
    <w:rsid w:val="00AB0BF9"/>
    <w:rsid w:val="00AB22BE"/>
    <w:rsid w:val="00AB68B0"/>
    <w:rsid w:val="00AC1D1B"/>
    <w:rsid w:val="00AC6B4E"/>
    <w:rsid w:val="00AD22AD"/>
    <w:rsid w:val="00AE19A1"/>
    <w:rsid w:val="00AE72F0"/>
    <w:rsid w:val="00AF4AB9"/>
    <w:rsid w:val="00B00175"/>
    <w:rsid w:val="00B159D0"/>
    <w:rsid w:val="00B15BD0"/>
    <w:rsid w:val="00B24469"/>
    <w:rsid w:val="00B3363F"/>
    <w:rsid w:val="00B36C9B"/>
    <w:rsid w:val="00B50373"/>
    <w:rsid w:val="00B56D75"/>
    <w:rsid w:val="00B71504"/>
    <w:rsid w:val="00B71A67"/>
    <w:rsid w:val="00B71B47"/>
    <w:rsid w:val="00B81421"/>
    <w:rsid w:val="00B82A1F"/>
    <w:rsid w:val="00B91FE2"/>
    <w:rsid w:val="00B92C9A"/>
    <w:rsid w:val="00B948E5"/>
    <w:rsid w:val="00B953B0"/>
    <w:rsid w:val="00B97564"/>
    <w:rsid w:val="00BB0525"/>
    <w:rsid w:val="00BC2797"/>
    <w:rsid w:val="00BC2DBD"/>
    <w:rsid w:val="00BC46C1"/>
    <w:rsid w:val="00BE3CA2"/>
    <w:rsid w:val="00BE7965"/>
    <w:rsid w:val="00BF3129"/>
    <w:rsid w:val="00BF4343"/>
    <w:rsid w:val="00C01DA8"/>
    <w:rsid w:val="00C12207"/>
    <w:rsid w:val="00C14FF6"/>
    <w:rsid w:val="00C1737D"/>
    <w:rsid w:val="00C17CAC"/>
    <w:rsid w:val="00C2097E"/>
    <w:rsid w:val="00C232F4"/>
    <w:rsid w:val="00C23CE0"/>
    <w:rsid w:val="00C25E73"/>
    <w:rsid w:val="00C3201D"/>
    <w:rsid w:val="00C42717"/>
    <w:rsid w:val="00C471D4"/>
    <w:rsid w:val="00C539AC"/>
    <w:rsid w:val="00C57BED"/>
    <w:rsid w:val="00C57E32"/>
    <w:rsid w:val="00C71414"/>
    <w:rsid w:val="00C71FBB"/>
    <w:rsid w:val="00C75725"/>
    <w:rsid w:val="00C84419"/>
    <w:rsid w:val="00C9119F"/>
    <w:rsid w:val="00C97CC2"/>
    <w:rsid w:val="00CA4859"/>
    <w:rsid w:val="00CB111D"/>
    <w:rsid w:val="00CB6361"/>
    <w:rsid w:val="00CC32A1"/>
    <w:rsid w:val="00CC347A"/>
    <w:rsid w:val="00CC4AAC"/>
    <w:rsid w:val="00CC6590"/>
    <w:rsid w:val="00CD1B5A"/>
    <w:rsid w:val="00CD3E9B"/>
    <w:rsid w:val="00CD6213"/>
    <w:rsid w:val="00CE48AB"/>
    <w:rsid w:val="00CE6355"/>
    <w:rsid w:val="00D0556E"/>
    <w:rsid w:val="00D07DAD"/>
    <w:rsid w:val="00D10BAA"/>
    <w:rsid w:val="00D1134F"/>
    <w:rsid w:val="00D33D8E"/>
    <w:rsid w:val="00D3425D"/>
    <w:rsid w:val="00D37011"/>
    <w:rsid w:val="00D50B3B"/>
    <w:rsid w:val="00D53CBC"/>
    <w:rsid w:val="00D543BC"/>
    <w:rsid w:val="00D57C57"/>
    <w:rsid w:val="00D678CC"/>
    <w:rsid w:val="00D747DD"/>
    <w:rsid w:val="00D8639F"/>
    <w:rsid w:val="00D87C19"/>
    <w:rsid w:val="00D91FFC"/>
    <w:rsid w:val="00D92E7F"/>
    <w:rsid w:val="00DA0FC2"/>
    <w:rsid w:val="00DA54F6"/>
    <w:rsid w:val="00DA60B6"/>
    <w:rsid w:val="00DB05ED"/>
    <w:rsid w:val="00DB1298"/>
    <w:rsid w:val="00DB6B40"/>
    <w:rsid w:val="00DC2726"/>
    <w:rsid w:val="00DC4AB0"/>
    <w:rsid w:val="00DC6AFD"/>
    <w:rsid w:val="00DE273E"/>
    <w:rsid w:val="00DE3D4C"/>
    <w:rsid w:val="00DF4A0D"/>
    <w:rsid w:val="00E0236E"/>
    <w:rsid w:val="00E10DEE"/>
    <w:rsid w:val="00E261E3"/>
    <w:rsid w:val="00E30EE2"/>
    <w:rsid w:val="00E3294C"/>
    <w:rsid w:val="00E41E36"/>
    <w:rsid w:val="00E43754"/>
    <w:rsid w:val="00E563E6"/>
    <w:rsid w:val="00E56D6F"/>
    <w:rsid w:val="00E57825"/>
    <w:rsid w:val="00E638C7"/>
    <w:rsid w:val="00E660BC"/>
    <w:rsid w:val="00E71755"/>
    <w:rsid w:val="00E734F9"/>
    <w:rsid w:val="00E81B86"/>
    <w:rsid w:val="00E849D7"/>
    <w:rsid w:val="00E852A2"/>
    <w:rsid w:val="00E90887"/>
    <w:rsid w:val="00EB11D2"/>
    <w:rsid w:val="00EB28D6"/>
    <w:rsid w:val="00EE281A"/>
    <w:rsid w:val="00EF1875"/>
    <w:rsid w:val="00EF43AF"/>
    <w:rsid w:val="00F1641D"/>
    <w:rsid w:val="00F3021B"/>
    <w:rsid w:val="00F402BA"/>
    <w:rsid w:val="00F44924"/>
    <w:rsid w:val="00F514B7"/>
    <w:rsid w:val="00F57A5A"/>
    <w:rsid w:val="00F713AF"/>
    <w:rsid w:val="00F778A9"/>
    <w:rsid w:val="00F81C9D"/>
    <w:rsid w:val="00F9144B"/>
    <w:rsid w:val="00F977EC"/>
    <w:rsid w:val="00FA4E47"/>
    <w:rsid w:val="00FC3190"/>
    <w:rsid w:val="00FC646A"/>
    <w:rsid w:val="00FE52FA"/>
    <w:rsid w:val="00FF456F"/>
    <w:rsid w:val="00FF7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E65A9"/>
  <w15:chartTrackingRefBased/>
  <w15:docId w15:val="{6077F0F4-FE9B-44BF-87EF-C50B8C0E1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8D3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uiPriority w:val="1"/>
    <w:unhideWhenUsed/>
    <w:qFormat/>
    <w:rsid w:val="008D31AA"/>
    <w:pPr>
      <w:spacing w:after="0" w:line="276" w:lineRule="auto"/>
      <w:ind w:right="360"/>
    </w:pPr>
    <w:rPr>
      <w:iCs/>
      <w:color w:val="7F7F7F" w:themeColor="text1" w:themeTint="80"/>
      <w:sz w:val="20"/>
      <w:szCs w:val="24"/>
      <w:lang w:eastAsia="en-US"/>
    </w:rPr>
  </w:style>
  <w:style w:type="paragraph" w:styleId="Header">
    <w:name w:val="header"/>
    <w:basedOn w:val="Normal"/>
    <w:link w:val="HeaderChar"/>
    <w:uiPriority w:val="99"/>
    <w:unhideWhenUsed/>
    <w:rsid w:val="001D37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77A"/>
  </w:style>
  <w:style w:type="paragraph" w:styleId="Footer">
    <w:name w:val="footer"/>
    <w:basedOn w:val="Normal"/>
    <w:link w:val="FooterChar"/>
    <w:uiPriority w:val="99"/>
    <w:unhideWhenUsed/>
    <w:rsid w:val="001D37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77A"/>
  </w:style>
  <w:style w:type="table" w:styleId="PlainTable1">
    <w:name w:val="Plain Table 1"/>
    <w:basedOn w:val="TableNormal"/>
    <w:uiPriority w:val="41"/>
    <w:rsid w:val="008370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B00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F3129"/>
    <w:rPr>
      <w:color w:val="6B9F25" w:themeColor="hyperlink"/>
      <w:u w:val="single"/>
    </w:rPr>
  </w:style>
  <w:style w:type="paragraph" w:styleId="BalloonText">
    <w:name w:val="Balloon Text"/>
    <w:basedOn w:val="Normal"/>
    <w:link w:val="BalloonTextChar"/>
    <w:uiPriority w:val="99"/>
    <w:semiHidden/>
    <w:unhideWhenUsed/>
    <w:rsid w:val="002732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2A7"/>
    <w:rPr>
      <w:rFonts w:ascii="Segoe UI" w:hAnsi="Segoe UI" w:cs="Segoe UI"/>
      <w:sz w:val="18"/>
      <w:szCs w:val="18"/>
    </w:rPr>
  </w:style>
  <w:style w:type="paragraph" w:styleId="FootnoteText">
    <w:name w:val="footnote text"/>
    <w:basedOn w:val="Normal"/>
    <w:link w:val="FootnoteTextChar"/>
    <w:uiPriority w:val="99"/>
    <w:semiHidden/>
    <w:unhideWhenUsed/>
    <w:rsid w:val="00875E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5EFD"/>
    <w:rPr>
      <w:sz w:val="20"/>
      <w:szCs w:val="20"/>
    </w:rPr>
  </w:style>
  <w:style w:type="character" w:styleId="FootnoteReference">
    <w:name w:val="footnote reference"/>
    <w:basedOn w:val="DefaultParagraphFont"/>
    <w:uiPriority w:val="99"/>
    <w:semiHidden/>
    <w:unhideWhenUsed/>
    <w:rsid w:val="00875EFD"/>
    <w:rPr>
      <w:vertAlign w:val="superscript"/>
    </w:rPr>
  </w:style>
  <w:style w:type="character" w:customStyle="1" w:styleId="UnresolvedMention1">
    <w:name w:val="Unresolved Mention1"/>
    <w:basedOn w:val="DefaultParagraphFont"/>
    <w:uiPriority w:val="99"/>
    <w:semiHidden/>
    <w:unhideWhenUsed/>
    <w:rsid w:val="00875EFD"/>
    <w:rPr>
      <w:color w:val="605E5C"/>
      <w:shd w:val="clear" w:color="auto" w:fill="E1DFDD"/>
    </w:rPr>
  </w:style>
  <w:style w:type="paragraph" w:styleId="EndnoteText">
    <w:name w:val="endnote text"/>
    <w:basedOn w:val="Normal"/>
    <w:link w:val="EndnoteTextChar"/>
    <w:uiPriority w:val="99"/>
    <w:semiHidden/>
    <w:unhideWhenUsed/>
    <w:rsid w:val="002878A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78A4"/>
    <w:rPr>
      <w:sz w:val="20"/>
      <w:szCs w:val="20"/>
    </w:rPr>
  </w:style>
  <w:style w:type="character" w:styleId="EndnoteReference">
    <w:name w:val="endnote reference"/>
    <w:basedOn w:val="DefaultParagraphFont"/>
    <w:uiPriority w:val="99"/>
    <w:semiHidden/>
    <w:unhideWhenUsed/>
    <w:rsid w:val="002878A4"/>
    <w:rPr>
      <w:vertAlign w:val="superscript"/>
    </w:rPr>
  </w:style>
  <w:style w:type="character" w:customStyle="1" w:styleId="NoSpacingChar">
    <w:name w:val="No Spacing Char"/>
    <w:basedOn w:val="DefaultParagraphFont"/>
    <w:link w:val="NoSpacing"/>
    <w:uiPriority w:val="1"/>
    <w:rsid w:val="00C57E32"/>
  </w:style>
  <w:style w:type="paragraph" w:styleId="HTMLPreformatted">
    <w:name w:val="HTML Preformatted"/>
    <w:basedOn w:val="Normal"/>
    <w:link w:val="HTMLPreformattedChar"/>
    <w:uiPriority w:val="99"/>
    <w:semiHidden/>
    <w:unhideWhenUsed/>
    <w:rsid w:val="00844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844E19"/>
    <w:rPr>
      <w:rFonts w:ascii="Courier New" w:eastAsia="Times New Roman" w:hAnsi="Courier New" w:cs="Courier New"/>
      <w:sz w:val="20"/>
      <w:szCs w:val="20"/>
      <w:lang w:val="en-CA" w:eastAsia="en-CA"/>
    </w:rPr>
  </w:style>
  <w:style w:type="character" w:customStyle="1" w:styleId="gnkrckgcgsb">
    <w:name w:val="gnkrckgcgsb"/>
    <w:basedOn w:val="DefaultParagraphFont"/>
    <w:rsid w:val="00844E19"/>
  </w:style>
  <w:style w:type="character" w:customStyle="1" w:styleId="gnkrckgcasb">
    <w:name w:val="gnkrckgcasb"/>
    <w:basedOn w:val="DefaultParagraphFont"/>
    <w:rsid w:val="00677A84"/>
  </w:style>
  <w:style w:type="character" w:customStyle="1" w:styleId="gnkrckgcmrb">
    <w:name w:val="gnkrckgcmrb"/>
    <w:basedOn w:val="DefaultParagraphFont"/>
    <w:rsid w:val="00401970"/>
  </w:style>
  <w:style w:type="character" w:styleId="UnresolvedMention">
    <w:name w:val="Unresolved Mention"/>
    <w:basedOn w:val="DefaultParagraphFont"/>
    <w:uiPriority w:val="99"/>
    <w:semiHidden/>
    <w:unhideWhenUsed/>
    <w:rsid w:val="00007689"/>
    <w:rPr>
      <w:color w:val="605E5C"/>
      <w:shd w:val="clear" w:color="auto" w:fill="E1DFDD"/>
    </w:rPr>
  </w:style>
  <w:style w:type="paragraph" w:styleId="Revision">
    <w:name w:val="Revision"/>
    <w:hidden/>
    <w:uiPriority w:val="99"/>
    <w:semiHidden/>
    <w:rsid w:val="00490D6D"/>
    <w:pPr>
      <w:spacing w:after="0" w:line="240" w:lineRule="auto"/>
    </w:pPr>
  </w:style>
  <w:style w:type="character" w:styleId="CommentReference">
    <w:name w:val="annotation reference"/>
    <w:basedOn w:val="DefaultParagraphFont"/>
    <w:uiPriority w:val="99"/>
    <w:semiHidden/>
    <w:unhideWhenUsed/>
    <w:rsid w:val="00836551"/>
    <w:rPr>
      <w:sz w:val="16"/>
      <w:szCs w:val="16"/>
    </w:rPr>
  </w:style>
  <w:style w:type="paragraph" w:styleId="CommentText">
    <w:name w:val="annotation text"/>
    <w:basedOn w:val="Normal"/>
    <w:link w:val="CommentTextChar"/>
    <w:uiPriority w:val="99"/>
    <w:semiHidden/>
    <w:unhideWhenUsed/>
    <w:rsid w:val="00836551"/>
    <w:pPr>
      <w:spacing w:line="240" w:lineRule="auto"/>
    </w:pPr>
    <w:rPr>
      <w:sz w:val="20"/>
      <w:szCs w:val="20"/>
    </w:rPr>
  </w:style>
  <w:style w:type="character" w:customStyle="1" w:styleId="CommentTextChar">
    <w:name w:val="Comment Text Char"/>
    <w:basedOn w:val="DefaultParagraphFont"/>
    <w:link w:val="CommentText"/>
    <w:uiPriority w:val="99"/>
    <w:semiHidden/>
    <w:rsid w:val="00836551"/>
    <w:rPr>
      <w:sz w:val="20"/>
      <w:szCs w:val="20"/>
    </w:rPr>
  </w:style>
  <w:style w:type="paragraph" w:styleId="CommentSubject">
    <w:name w:val="annotation subject"/>
    <w:basedOn w:val="CommentText"/>
    <w:next w:val="CommentText"/>
    <w:link w:val="CommentSubjectChar"/>
    <w:uiPriority w:val="99"/>
    <w:semiHidden/>
    <w:unhideWhenUsed/>
    <w:rsid w:val="00836551"/>
    <w:rPr>
      <w:b/>
      <w:bCs/>
    </w:rPr>
  </w:style>
  <w:style w:type="character" w:customStyle="1" w:styleId="CommentSubjectChar">
    <w:name w:val="Comment Subject Char"/>
    <w:basedOn w:val="CommentTextChar"/>
    <w:link w:val="CommentSubject"/>
    <w:uiPriority w:val="99"/>
    <w:semiHidden/>
    <w:rsid w:val="008365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13465">
      <w:bodyDiv w:val="1"/>
      <w:marLeft w:val="0"/>
      <w:marRight w:val="0"/>
      <w:marTop w:val="0"/>
      <w:marBottom w:val="0"/>
      <w:divBdr>
        <w:top w:val="none" w:sz="0" w:space="0" w:color="auto"/>
        <w:left w:val="none" w:sz="0" w:space="0" w:color="auto"/>
        <w:bottom w:val="none" w:sz="0" w:space="0" w:color="auto"/>
        <w:right w:val="none" w:sz="0" w:space="0" w:color="auto"/>
      </w:divBdr>
    </w:div>
    <w:div w:id="433015172">
      <w:bodyDiv w:val="1"/>
      <w:marLeft w:val="0"/>
      <w:marRight w:val="0"/>
      <w:marTop w:val="0"/>
      <w:marBottom w:val="0"/>
      <w:divBdr>
        <w:top w:val="none" w:sz="0" w:space="0" w:color="auto"/>
        <w:left w:val="none" w:sz="0" w:space="0" w:color="auto"/>
        <w:bottom w:val="none" w:sz="0" w:space="0" w:color="auto"/>
        <w:right w:val="none" w:sz="0" w:space="0" w:color="auto"/>
      </w:divBdr>
      <w:divsChild>
        <w:div w:id="1071535943">
          <w:marLeft w:val="-105"/>
          <w:marRight w:val="-105"/>
          <w:marTop w:val="0"/>
          <w:marBottom w:val="0"/>
          <w:divBdr>
            <w:top w:val="none" w:sz="0" w:space="0" w:color="auto"/>
            <w:left w:val="none" w:sz="0" w:space="0" w:color="auto"/>
            <w:bottom w:val="none" w:sz="0" w:space="0" w:color="auto"/>
            <w:right w:val="none" w:sz="0" w:space="0" w:color="auto"/>
          </w:divBdr>
        </w:div>
        <w:div w:id="1391883386">
          <w:marLeft w:val="0"/>
          <w:marRight w:val="0"/>
          <w:marTop w:val="0"/>
          <w:marBottom w:val="0"/>
          <w:divBdr>
            <w:top w:val="none" w:sz="0" w:space="0" w:color="auto"/>
            <w:left w:val="none" w:sz="0" w:space="0" w:color="auto"/>
            <w:bottom w:val="none" w:sz="0" w:space="0" w:color="auto"/>
            <w:right w:val="none" w:sz="0" w:space="0" w:color="auto"/>
          </w:divBdr>
          <w:divsChild>
            <w:div w:id="1638342816">
              <w:marLeft w:val="0"/>
              <w:marRight w:val="0"/>
              <w:marTop w:val="0"/>
              <w:marBottom w:val="0"/>
              <w:divBdr>
                <w:top w:val="none" w:sz="0" w:space="0" w:color="auto"/>
                <w:left w:val="none" w:sz="0" w:space="0" w:color="auto"/>
                <w:bottom w:val="none" w:sz="0" w:space="0" w:color="auto"/>
                <w:right w:val="none" w:sz="0" w:space="0" w:color="auto"/>
              </w:divBdr>
            </w:div>
            <w:div w:id="1855264146">
              <w:marLeft w:val="0"/>
              <w:marRight w:val="0"/>
              <w:marTop w:val="0"/>
              <w:marBottom w:val="0"/>
              <w:divBdr>
                <w:top w:val="none" w:sz="0" w:space="0" w:color="auto"/>
                <w:left w:val="none" w:sz="0" w:space="0" w:color="auto"/>
                <w:bottom w:val="none" w:sz="0" w:space="0" w:color="auto"/>
                <w:right w:val="none" w:sz="0" w:space="0" w:color="auto"/>
              </w:divBdr>
              <w:divsChild>
                <w:div w:id="197742393">
                  <w:marLeft w:val="-225"/>
                  <w:marRight w:val="-225"/>
                  <w:marTop w:val="0"/>
                  <w:marBottom w:val="0"/>
                  <w:divBdr>
                    <w:top w:val="none" w:sz="0" w:space="0" w:color="auto"/>
                    <w:left w:val="none" w:sz="0" w:space="0" w:color="auto"/>
                    <w:bottom w:val="none" w:sz="0" w:space="0" w:color="auto"/>
                    <w:right w:val="none" w:sz="0" w:space="0" w:color="auto"/>
                  </w:divBdr>
                  <w:divsChild>
                    <w:div w:id="897285825">
                      <w:marLeft w:val="225"/>
                      <w:marRight w:val="225"/>
                      <w:marTop w:val="0"/>
                      <w:marBottom w:val="0"/>
                      <w:divBdr>
                        <w:top w:val="none" w:sz="0" w:space="0" w:color="auto"/>
                        <w:left w:val="none" w:sz="0" w:space="0" w:color="auto"/>
                        <w:bottom w:val="none" w:sz="0" w:space="0" w:color="auto"/>
                        <w:right w:val="none" w:sz="0" w:space="0" w:color="auto"/>
                      </w:divBdr>
                    </w:div>
                    <w:div w:id="130731830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92073">
      <w:bodyDiv w:val="1"/>
      <w:marLeft w:val="0"/>
      <w:marRight w:val="0"/>
      <w:marTop w:val="0"/>
      <w:marBottom w:val="0"/>
      <w:divBdr>
        <w:top w:val="none" w:sz="0" w:space="0" w:color="auto"/>
        <w:left w:val="none" w:sz="0" w:space="0" w:color="auto"/>
        <w:bottom w:val="none" w:sz="0" w:space="0" w:color="auto"/>
        <w:right w:val="none" w:sz="0" w:space="0" w:color="auto"/>
      </w:divBdr>
    </w:div>
    <w:div w:id="1012298754">
      <w:bodyDiv w:val="1"/>
      <w:marLeft w:val="0"/>
      <w:marRight w:val="0"/>
      <w:marTop w:val="0"/>
      <w:marBottom w:val="0"/>
      <w:divBdr>
        <w:top w:val="none" w:sz="0" w:space="0" w:color="auto"/>
        <w:left w:val="none" w:sz="0" w:space="0" w:color="auto"/>
        <w:bottom w:val="none" w:sz="0" w:space="0" w:color="auto"/>
        <w:right w:val="none" w:sz="0" w:space="0" w:color="auto"/>
      </w:divBdr>
    </w:div>
    <w:div w:id="1089546581">
      <w:bodyDiv w:val="1"/>
      <w:marLeft w:val="0"/>
      <w:marRight w:val="0"/>
      <w:marTop w:val="0"/>
      <w:marBottom w:val="0"/>
      <w:divBdr>
        <w:top w:val="none" w:sz="0" w:space="0" w:color="auto"/>
        <w:left w:val="none" w:sz="0" w:space="0" w:color="auto"/>
        <w:bottom w:val="none" w:sz="0" w:space="0" w:color="auto"/>
        <w:right w:val="none" w:sz="0" w:space="0" w:color="auto"/>
      </w:divBdr>
    </w:div>
    <w:div w:id="1217282353">
      <w:bodyDiv w:val="1"/>
      <w:marLeft w:val="0"/>
      <w:marRight w:val="0"/>
      <w:marTop w:val="0"/>
      <w:marBottom w:val="0"/>
      <w:divBdr>
        <w:top w:val="none" w:sz="0" w:space="0" w:color="auto"/>
        <w:left w:val="none" w:sz="0" w:space="0" w:color="auto"/>
        <w:bottom w:val="none" w:sz="0" w:space="0" w:color="auto"/>
        <w:right w:val="none" w:sz="0" w:space="0" w:color="auto"/>
      </w:divBdr>
    </w:div>
    <w:div w:id="1345783395">
      <w:bodyDiv w:val="1"/>
      <w:marLeft w:val="0"/>
      <w:marRight w:val="0"/>
      <w:marTop w:val="0"/>
      <w:marBottom w:val="0"/>
      <w:divBdr>
        <w:top w:val="none" w:sz="0" w:space="0" w:color="auto"/>
        <w:left w:val="none" w:sz="0" w:space="0" w:color="auto"/>
        <w:bottom w:val="none" w:sz="0" w:space="0" w:color="auto"/>
        <w:right w:val="none" w:sz="0" w:space="0" w:color="auto"/>
      </w:divBdr>
    </w:div>
    <w:div w:id="1609896958">
      <w:bodyDiv w:val="1"/>
      <w:marLeft w:val="0"/>
      <w:marRight w:val="0"/>
      <w:marTop w:val="0"/>
      <w:marBottom w:val="0"/>
      <w:divBdr>
        <w:top w:val="none" w:sz="0" w:space="0" w:color="auto"/>
        <w:left w:val="none" w:sz="0" w:space="0" w:color="auto"/>
        <w:bottom w:val="none" w:sz="0" w:space="0" w:color="auto"/>
        <w:right w:val="none" w:sz="0" w:space="0" w:color="auto"/>
      </w:divBdr>
    </w:div>
    <w:div w:id="1719738135">
      <w:bodyDiv w:val="1"/>
      <w:marLeft w:val="0"/>
      <w:marRight w:val="0"/>
      <w:marTop w:val="0"/>
      <w:marBottom w:val="0"/>
      <w:divBdr>
        <w:top w:val="none" w:sz="0" w:space="0" w:color="auto"/>
        <w:left w:val="none" w:sz="0" w:space="0" w:color="auto"/>
        <w:bottom w:val="none" w:sz="0" w:space="0" w:color="auto"/>
        <w:right w:val="none" w:sz="0" w:space="0" w:color="auto"/>
      </w:divBdr>
    </w:div>
    <w:div w:id="1931113730">
      <w:bodyDiv w:val="1"/>
      <w:marLeft w:val="0"/>
      <w:marRight w:val="0"/>
      <w:marTop w:val="0"/>
      <w:marBottom w:val="0"/>
      <w:divBdr>
        <w:top w:val="none" w:sz="0" w:space="0" w:color="auto"/>
        <w:left w:val="none" w:sz="0" w:space="0" w:color="auto"/>
        <w:bottom w:val="none" w:sz="0" w:space="0" w:color="auto"/>
        <w:right w:val="none" w:sz="0" w:space="0" w:color="auto"/>
      </w:divBdr>
    </w:div>
    <w:div w:id="2081903257">
      <w:bodyDiv w:val="1"/>
      <w:marLeft w:val="0"/>
      <w:marRight w:val="0"/>
      <w:marTop w:val="0"/>
      <w:marBottom w:val="0"/>
      <w:divBdr>
        <w:top w:val="none" w:sz="0" w:space="0" w:color="auto"/>
        <w:left w:val="none" w:sz="0" w:space="0" w:color="auto"/>
        <w:bottom w:val="none" w:sz="0" w:space="0" w:color="auto"/>
        <w:right w:val="none" w:sz="0" w:space="0" w:color="auto"/>
      </w:divBdr>
    </w:div>
    <w:div w:id="212942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ssonet\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0BFE6F8-5C71-4C00-81DF-F86A0A9AE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0</TotalTime>
  <Pages>12</Pages>
  <Words>2629</Words>
  <Characters>14986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keywords/>
  <cp:lastModifiedBy>Christian St. Louis</cp:lastModifiedBy>
  <cp:revision>2</cp:revision>
  <cp:lastPrinted>2018-07-21T22:23:00Z</cp:lastPrinted>
  <dcterms:created xsi:type="dcterms:W3CDTF">2018-08-29T18:30:00Z</dcterms:created>
  <dcterms:modified xsi:type="dcterms:W3CDTF">2018-08-29T18:30:00Z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TitusGUID">
    <vt:lpwstr>bf66f401-7ac6-49f2-81e6-e4296ef5c6f8</vt:lpwstr>
  </property>
  <property fmtid="{D5CDD505-2E9C-101B-9397-08002B2CF9AE}" pid="4" name="Information Classification">
    <vt:lpwstr>General</vt:lpwstr>
  </property>
</Properties>
</file>